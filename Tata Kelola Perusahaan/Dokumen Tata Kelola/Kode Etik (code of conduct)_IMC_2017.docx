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D2C" w:rsidRPr="00FC60B9" w:rsidRDefault="00122297" w:rsidP="0064621F">
      <w:pPr>
        <w:spacing w:after="0" w:line="240" w:lineRule="auto"/>
        <w:jc w:val="center"/>
        <w:rPr>
          <w:b/>
          <w:lang w:val="en-US"/>
        </w:rPr>
      </w:pPr>
      <w:ins w:id="0" w:author="Andrew Santoni Hutasoit" w:date="2017-03-29T12:14:00Z">
        <w:r>
          <w:rPr>
            <w:b/>
            <w:noProof/>
            <w:lang w:val="en-US"/>
          </w:rPr>
          <w:drawing>
            <wp:anchor distT="0" distB="0" distL="114300" distR="114300" simplePos="0" relativeHeight="251658240" behindDoc="1" locked="0" layoutInCell="1" allowOverlap="1">
              <wp:simplePos x="0" y="0"/>
              <wp:positionH relativeFrom="column">
                <wp:posOffset>-913736</wp:posOffset>
              </wp:positionH>
              <wp:positionV relativeFrom="paragraph">
                <wp:posOffset>-909777</wp:posOffset>
              </wp:positionV>
              <wp:extent cx="7644765" cy="10838815"/>
              <wp:effectExtent l="0" t="0" r="0" b="635"/>
              <wp:wrapNone/>
              <wp:docPr id="1" name="Picture 1" descr="watermark_mdia_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mark_mdia_ok-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44765" cy="10838815"/>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D41695" w:rsidRPr="00927C1A">
        <w:rPr>
          <w:b/>
        </w:rPr>
        <w:t>KODE ETIK</w:t>
      </w:r>
      <w:r w:rsidR="00BE1D2C">
        <w:rPr>
          <w:b/>
        </w:rPr>
        <w:t xml:space="preserve"> </w:t>
      </w:r>
    </w:p>
    <w:p w:rsidR="000765C6" w:rsidRDefault="00176786" w:rsidP="00D41695">
      <w:pPr>
        <w:spacing w:after="0" w:line="240" w:lineRule="auto"/>
        <w:jc w:val="center"/>
        <w:rPr>
          <w:b/>
        </w:rPr>
      </w:pPr>
      <w:r w:rsidRPr="00927C1A">
        <w:rPr>
          <w:b/>
        </w:rPr>
        <w:t xml:space="preserve">PT INTERMEDIA CAPITAL TBK </w:t>
      </w:r>
    </w:p>
    <w:p w:rsidR="00176786" w:rsidRPr="00927C1A" w:rsidRDefault="00176786" w:rsidP="00D41695">
      <w:pPr>
        <w:spacing w:after="0" w:line="240" w:lineRule="auto"/>
        <w:jc w:val="center"/>
        <w:rPr>
          <w:b/>
        </w:rPr>
      </w:pPr>
      <w:r w:rsidRPr="00927C1A">
        <w:rPr>
          <w:b/>
        </w:rPr>
        <w:t>(“Per</w:t>
      </w:r>
      <w:r w:rsidR="004E4669" w:rsidRPr="00927C1A">
        <w:rPr>
          <w:b/>
        </w:rPr>
        <w:t>usahaan</w:t>
      </w:r>
      <w:r w:rsidRPr="00927C1A">
        <w:rPr>
          <w:b/>
        </w:rPr>
        <w:t>”)</w:t>
      </w:r>
    </w:p>
    <w:p w:rsidR="00D41695" w:rsidRDefault="00D41695" w:rsidP="00D41695">
      <w:pPr>
        <w:spacing w:after="0" w:line="240" w:lineRule="auto"/>
        <w:jc w:val="both"/>
        <w:rPr>
          <w:lang w:val="en-US"/>
        </w:rPr>
      </w:pPr>
    </w:p>
    <w:p w:rsidR="006074D5" w:rsidRDefault="006074D5" w:rsidP="00D41695">
      <w:pPr>
        <w:spacing w:after="0" w:line="240" w:lineRule="auto"/>
        <w:jc w:val="both"/>
        <w:rPr>
          <w:lang w:val="en-US"/>
        </w:rPr>
      </w:pPr>
    </w:p>
    <w:p w:rsidR="006074D5" w:rsidRPr="00FC60B9" w:rsidRDefault="0028029A" w:rsidP="00FC60B9">
      <w:pPr>
        <w:pStyle w:val="ListParagraph"/>
        <w:numPr>
          <w:ilvl w:val="0"/>
          <w:numId w:val="5"/>
        </w:numPr>
        <w:spacing w:after="0" w:line="240" w:lineRule="auto"/>
        <w:ind w:left="450" w:hanging="450"/>
        <w:jc w:val="both"/>
        <w:rPr>
          <w:b/>
          <w:lang w:val="en-US"/>
        </w:rPr>
      </w:pPr>
      <w:r>
        <w:rPr>
          <w:b/>
          <w:lang w:val="en-US"/>
        </w:rPr>
        <w:t>PENDAHULUAN</w:t>
      </w:r>
    </w:p>
    <w:p w:rsidR="000A4208" w:rsidRDefault="000A4208" w:rsidP="00FC60B9">
      <w:pPr>
        <w:pStyle w:val="ListParagraph"/>
        <w:spacing w:after="0" w:line="240" w:lineRule="auto"/>
        <w:jc w:val="both"/>
        <w:rPr>
          <w:lang w:val="en-US"/>
        </w:rPr>
      </w:pPr>
    </w:p>
    <w:p w:rsidR="006074D5" w:rsidRPr="00FC60B9" w:rsidRDefault="006074D5" w:rsidP="00FC60B9">
      <w:pPr>
        <w:pStyle w:val="ListParagraph"/>
        <w:numPr>
          <w:ilvl w:val="0"/>
          <w:numId w:val="7"/>
        </w:numPr>
        <w:spacing w:after="0" w:line="240" w:lineRule="auto"/>
        <w:ind w:left="720"/>
        <w:jc w:val="both"/>
        <w:rPr>
          <w:u w:val="single"/>
          <w:lang w:val="en-US"/>
        </w:rPr>
      </w:pPr>
      <w:proofErr w:type="spellStart"/>
      <w:r w:rsidRPr="00FC60B9">
        <w:rPr>
          <w:u w:val="single"/>
          <w:lang w:val="en-US"/>
        </w:rPr>
        <w:t>Maksud</w:t>
      </w:r>
      <w:proofErr w:type="spellEnd"/>
      <w:r w:rsidRPr="00FC60B9">
        <w:rPr>
          <w:u w:val="single"/>
          <w:lang w:val="en-US"/>
        </w:rPr>
        <w:t xml:space="preserve"> </w:t>
      </w:r>
      <w:proofErr w:type="spellStart"/>
      <w:r w:rsidRPr="00FC60B9">
        <w:rPr>
          <w:u w:val="single"/>
          <w:lang w:val="en-US"/>
        </w:rPr>
        <w:t>dan</w:t>
      </w:r>
      <w:proofErr w:type="spellEnd"/>
      <w:r w:rsidRPr="00FC60B9">
        <w:rPr>
          <w:u w:val="single"/>
          <w:lang w:val="en-US"/>
        </w:rPr>
        <w:t xml:space="preserve"> </w:t>
      </w:r>
      <w:proofErr w:type="spellStart"/>
      <w:r w:rsidRPr="00FC60B9">
        <w:rPr>
          <w:u w:val="single"/>
          <w:lang w:val="en-US"/>
        </w:rPr>
        <w:t>Tujuan</w:t>
      </w:r>
      <w:proofErr w:type="spellEnd"/>
    </w:p>
    <w:p w:rsidR="006074D5" w:rsidRDefault="006074D5" w:rsidP="00FC60B9">
      <w:pPr>
        <w:pStyle w:val="ListParagraph"/>
        <w:spacing w:after="0" w:line="240" w:lineRule="auto"/>
        <w:jc w:val="both"/>
        <w:rPr>
          <w:lang w:val="en-US"/>
        </w:rPr>
      </w:pPr>
      <w:proofErr w:type="spellStart"/>
      <w:proofErr w:type="gramStart"/>
      <w:r>
        <w:rPr>
          <w:lang w:val="en-US"/>
        </w:rPr>
        <w:t>Kode</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disusun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rangka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tata</w:t>
      </w:r>
      <w:proofErr w:type="spellEnd"/>
      <w:r>
        <w:rPr>
          <w:lang w:val="en-US"/>
        </w:rPr>
        <w:t xml:space="preserve"> </w:t>
      </w:r>
      <w:proofErr w:type="spellStart"/>
      <w:r>
        <w:rPr>
          <w:lang w:val="en-US"/>
        </w:rPr>
        <w:t>kelola</w:t>
      </w:r>
      <w:proofErr w:type="spellEnd"/>
      <w:r>
        <w:rPr>
          <w:lang w:val="en-US"/>
        </w:rPr>
        <w:t xml:space="preserve"> </w:t>
      </w:r>
      <w:proofErr w:type="spellStart"/>
      <w:r>
        <w:rPr>
          <w:lang w:val="en-US"/>
        </w:rPr>
        <w:t>perusahaan</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diamanatkan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Otoritas</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Keuangan</w:t>
      </w:r>
      <w:proofErr w:type="spellEnd"/>
      <w:r>
        <w:rPr>
          <w:lang w:val="en-US"/>
        </w:rPr>
        <w:t xml:space="preserve"> No.21/POJK.04/2015 </w:t>
      </w:r>
      <w:proofErr w:type="spellStart"/>
      <w:r>
        <w:rPr>
          <w:lang w:val="en-US"/>
        </w:rPr>
        <w:t>tentang</w:t>
      </w:r>
      <w:proofErr w:type="spellEnd"/>
      <w:r>
        <w:rPr>
          <w:lang w:val="en-US"/>
        </w:rPr>
        <w:t xml:space="preserve"> </w:t>
      </w:r>
      <w:proofErr w:type="spellStart"/>
      <w:r>
        <w:rPr>
          <w:lang w:val="en-US"/>
        </w:rPr>
        <w:t>Penerapan</w:t>
      </w:r>
      <w:proofErr w:type="spellEnd"/>
      <w:r>
        <w:rPr>
          <w:lang w:val="en-US"/>
        </w:rPr>
        <w:t xml:space="preserve"> Tata </w:t>
      </w:r>
      <w:proofErr w:type="spellStart"/>
      <w:r>
        <w:rPr>
          <w:lang w:val="en-US"/>
        </w:rPr>
        <w:t>Kelola</w:t>
      </w:r>
      <w:proofErr w:type="spellEnd"/>
      <w:r>
        <w:rPr>
          <w:lang w:val="en-US"/>
        </w:rPr>
        <w:t xml:space="preserve"> Perusahaan Terbuka (“POJK No.21/2015”)</w:t>
      </w:r>
      <w:r w:rsidR="0028029A">
        <w:rPr>
          <w:lang w:val="en-US"/>
        </w:rPr>
        <w:t>.</w:t>
      </w:r>
      <w:proofErr w:type="gramEnd"/>
    </w:p>
    <w:p w:rsidR="0028029A" w:rsidRDefault="0028029A" w:rsidP="00FC60B9">
      <w:pPr>
        <w:pStyle w:val="ListParagraph"/>
        <w:spacing w:after="0" w:line="240" w:lineRule="auto"/>
        <w:ind w:hanging="270"/>
        <w:jc w:val="both"/>
        <w:rPr>
          <w:lang w:val="en-US"/>
        </w:rPr>
      </w:pPr>
    </w:p>
    <w:p w:rsidR="006074D5" w:rsidRPr="00FC60B9" w:rsidRDefault="00534E3C" w:rsidP="00FC60B9">
      <w:pPr>
        <w:pStyle w:val="ListParagraph"/>
        <w:numPr>
          <w:ilvl w:val="0"/>
          <w:numId w:val="7"/>
        </w:numPr>
        <w:spacing w:after="0" w:line="240" w:lineRule="auto"/>
        <w:ind w:left="720"/>
        <w:jc w:val="both"/>
        <w:rPr>
          <w:u w:val="single"/>
          <w:lang w:val="en-US"/>
        </w:rPr>
      </w:pPr>
      <w:proofErr w:type="spellStart"/>
      <w:r w:rsidRPr="00FC60B9">
        <w:rPr>
          <w:u w:val="single"/>
          <w:lang w:val="en-US"/>
        </w:rPr>
        <w:t>Budaya</w:t>
      </w:r>
      <w:proofErr w:type="spellEnd"/>
      <w:r w:rsidRPr="00FC60B9">
        <w:rPr>
          <w:u w:val="single"/>
          <w:lang w:val="en-US"/>
        </w:rPr>
        <w:t xml:space="preserve"> Perusahaan</w:t>
      </w:r>
    </w:p>
    <w:p w:rsidR="00534E3C" w:rsidRDefault="00534E3C" w:rsidP="00FC60B9">
      <w:pPr>
        <w:pStyle w:val="ListParagraph"/>
        <w:spacing w:after="0" w:line="240" w:lineRule="auto"/>
        <w:jc w:val="both"/>
        <w:rPr>
          <w:lang w:val="en-US"/>
        </w:rPr>
      </w:pPr>
      <w:proofErr w:type="spellStart"/>
      <w:r>
        <w:rPr>
          <w:lang w:val="en-US"/>
        </w:rPr>
        <w:t>Kode</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Perdoman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seperangkat</w:t>
      </w:r>
      <w:proofErr w:type="spellEnd"/>
      <w:r>
        <w:rPr>
          <w:lang w:val="en-US"/>
        </w:rPr>
        <w:t xml:space="preserve"> </w:t>
      </w:r>
      <w:proofErr w:type="spellStart"/>
      <w:r>
        <w:rPr>
          <w:lang w:val="en-US"/>
        </w:rPr>
        <w:t>praktik</w:t>
      </w:r>
      <w:proofErr w:type="spellEnd"/>
      <w:r>
        <w:rPr>
          <w:lang w:val="en-US"/>
        </w:rPr>
        <w:t xml:space="preserve"> </w:t>
      </w:r>
      <w:proofErr w:type="spellStart"/>
      <w:r>
        <w:rPr>
          <w:lang w:val="en-US"/>
        </w:rPr>
        <w:t>tata</w:t>
      </w:r>
      <w:proofErr w:type="spellEnd"/>
      <w:r>
        <w:rPr>
          <w:lang w:val="en-US"/>
        </w:rPr>
        <w:t xml:space="preserve"> </w:t>
      </w:r>
      <w:proofErr w:type="spellStart"/>
      <w:r>
        <w:rPr>
          <w:lang w:val="en-US"/>
        </w:rPr>
        <w:t>kelola</w:t>
      </w:r>
      <w:proofErr w:type="spellEnd"/>
      <w:r>
        <w:rPr>
          <w:lang w:val="en-US"/>
        </w:rPr>
        <w:t xml:space="preserve"> </w:t>
      </w:r>
      <w:proofErr w:type="spellStart"/>
      <w:r>
        <w:rPr>
          <w:lang w:val="en-US"/>
        </w:rPr>
        <w:t>perusahaan</w:t>
      </w:r>
      <w:proofErr w:type="spellEnd"/>
      <w:r>
        <w:rPr>
          <w:lang w:val="en-US"/>
        </w:rPr>
        <w:t xml:space="preserve"> yang </w:t>
      </w:r>
      <w:proofErr w:type="spellStart"/>
      <w:r>
        <w:rPr>
          <w:lang w:val="en-US"/>
        </w:rPr>
        <w:t>menjelaskan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praktik</w:t>
      </w:r>
      <w:proofErr w:type="spellEnd"/>
      <w:r>
        <w:rPr>
          <w:lang w:val="en-US"/>
        </w:rPr>
        <w:t xml:space="preserve"> </w:t>
      </w:r>
      <w:proofErr w:type="spellStart"/>
      <w:r>
        <w:rPr>
          <w:lang w:val="en-US"/>
        </w:rPr>
        <w:t>usaha</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oleh</w:t>
      </w:r>
      <w:proofErr w:type="spellEnd"/>
      <w:r>
        <w:rPr>
          <w:lang w:val="en-US"/>
        </w:rPr>
        <w:t xml:space="preserve"> Perusahaan </w:t>
      </w:r>
      <w:proofErr w:type="spellStart"/>
      <w:r>
        <w:rPr>
          <w:lang w:val="en-US"/>
        </w:rPr>
        <w:t>dan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individu</w:t>
      </w:r>
      <w:proofErr w:type="spellEnd"/>
      <w:r>
        <w:rPr>
          <w:lang w:val="en-US"/>
        </w:rPr>
        <w:t xml:space="preserve"> di </w:t>
      </w:r>
      <w:proofErr w:type="spellStart"/>
      <w:r>
        <w:rPr>
          <w:lang w:val="en-US"/>
        </w:rPr>
        <w:t>dalamnya</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pemangku</w:t>
      </w:r>
      <w:proofErr w:type="spellEnd"/>
      <w:r>
        <w:rPr>
          <w:lang w:val="en-US"/>
        </w:rPr>
        <w:t xml:space="preserve"> </w:t>
      </w:r>
      <w:proofErr w:type="spellStart"/>
      <w:r>
        <w:rPr>
          <w:lang w:val="en-US"/>
        </w:rPr>
        <w:t>kepentingan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bagaimana</w:t>
      </w:r>
      <w:proofErr w:type="spellEnd"/>
      <w:r>
        <w:rPr>
          <w:lang w:val="en-US"/>
        </w:rPr>
        <w:t xml:space="preserve"> Perusahaan </w:t>
      </w:r>
      <w:proofErr w:type="spellStart"/>
      <w:r>
        <w:rPr>
          <w:lang w:val="en-US"/>
        </w:rPr>
        <w:t>menjalankan</w:t>
      </w:r>
      <w:proofErr w:type="spellEnd"/>
      <w:r>
        <w:rPr>
          <w:lang w:val="en-US"/>
        </w:rPr>
        <w:t xml:space="preserve"> </w:t>
      </w:r>
      <w:proofErr w:type="spellStart"/>
      <w:r>
        <w:rPr>
          <w:lang w:val="en-US"/>
        </w:rPr>
        <w:t>usahanya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ikut</w:t>
      </w:r>
      <w:proofErr w:type="spellEnd"/>
      <w:r>
        <w:rPr>
          <w:lang w:val="en-US"/>
        </w:rPr>
        <w:t xml:space="preserve"> </w:t>
      </w:r>
      <w:proofErr w:type="spellStart"/>
      <w:r>
        <w:rPr>
          <w:lang w:val="en-US"/>
        </w:rPr>
        <w:t>membentuk</w:t>
      </w:r>
      <w:proofErr w:type="spellEnd"/>
      <w:r>
        <w:rPr>
          <w:lang w:val="en-US"/>
        </w:rPr>
        <w:t xml:space="preserve"> </w:t>
      </w:r>
      <w:proofErr w:type="spellStart"/>
      <w:r>
        <w:rPr>
          <w:lang w:val="en-US"/>
        </w:rPr>
        <w:t>budaya</w:t>
      </w:r>
      <w:proofErr w:type="spellEnd"/>
      <w:r>
        <w:rPr>
          <w:lang w:val="en-US"/>
        </w:rPr>
        <w:t xml:space="preserve"> </w:t>
      </w:r>
      <w:proofErr w:type="spellStart"/>
      <w:r>
        <w:rPr>
          <w:lang w:val="en-US"/>
        </w:rPr>
        <w:t>perusahaan</w:t>
      </w:r>
      <w:proofErr w:type="spellEnd"/>
      <w:r>
        <w:rPr>
          <w:lang w:val="en-US"/>
        </w:rPr>
        <w:t xml:space="preserve"> yang </w:t>
      </w:r>
      <w:proofErr w:type="spellStart"/>
      <w:r>
        <w:rPr>
          <w:lang w:val="en-US"/>
        </w:rPr>
        <w:t>memegang</w:t>
      </w:r>
      <w:proofErr w:type="spellEnd"/>
      <w:r>
        <w:rPr>
          <w:lang w:val="en-US"/>
        </w:rPr>
        <w:t xml:space="preserve"> </w:t>
      </w:r>
      <w:proofErr w:type="spellStart"/>
      <w:r>
        <w:rPr>
          <w:lang w:val="en-US"/>
        </w:rPr>
        <w:t>teguh</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baik</w:t>
      </w:r>
      <w:proofErr w:type="spellEnd"/>
      <w:r w:rsidR="004B3E24">
        <w:rPr>
          <w:lang w:val="en-US"/>
        </w:rPr>
        <w:t>.</w:t>
      </w:r>
    </w:p>
    <w:p w:rsidR="0028029A" w:rsidRDefault="0028029A" w:rsidP="00FC60B9">
      <w:pPr>
        <w:pStyle w:val="ListParagraph"/>
        <w:spacing w:after="0" w:line="240" w:lineRule="auto"/>
        <w:ind w:hanging="270"/>
        <w:jc w:val="both"/>
        <w:rPr>
          <w:lang w:val="en-US"/>
        </w:rPr>
      </w:pPr>
    </w:p>
    <w:p w:rsidR="00534E3C" w:rsidRPr="00FC60B9" w:rsidRDefault="00534E3C" w:rsidP="00FC60B9">
      <w:pPr>
        <w:pStyle w:val="ListParagraph"/>
        <w:numPr>
          <w:ilvl w:val="0"/>
          <w:numId w:val="7"/>
        </w:numPr>
        <w:spacing w:after="0" w:line="240" w:lineRule="auto"/>
        <w:ind w:left="720"/>
        <w:jc w:val="both"/>
        <w:rPr>
          <w:u w:val="single"/>
          <w:lang w:val="en-US"/>
        </w:rPr>
      </w:pPr>
      <w:proofErr w:type="spellStart"/>
      <w:r w:rsidRPr="00FC60B9">
        <w:rPr>
          <w:u w:val="single"/>
          <w:lang w:val="en-US"/>
        </w:rPr>
        <w:t>Berlakunya</w:t>
      </w:r>
      <w:proofErr w:type="spellEnd"/>
      <w:r w:rsidRPr="00FC60B9">
        <w:rPr>
          <w:u w:val="single"/>
          <w:lang w:val="en-US"/>
        </w:rPr>
        <w:t xml:space="preserve"> </w:t>
      </w:r>
      <w:proofErr w:type="spellStart"/>
      <w:r w:rsidRPr="00FC60B9">
        <w:rPr>
          <w:u w:val="single"/>
          <w:lang w:val="en-US"/>
        </w:rPr>
        <w:t>Kode</w:t>
      </w:r>
      <w:proofErr w:type="spellEnd"/>
      <w:r w:rsidRPr="00FC60B9">
        <w:rPr>
          <w:u w:val="single"/>
          <w:lang w:val="en-US"/>
        </w:rPr>
        <w:t xml:space="preserve"> </w:t>
      </w:r>
      <w:proofErr w:type="spellStart"/>
      <w:r w:rsidRPr="00FC60B9">
        <w:rPr>
          <w:u w:val="single"/>
          <w:lang w:val="en-US"/>
        </w:rPr>
        <w:t>Etik</w:t>
      </w:r>
      <w:proofErr w:type="spellEnd"/>
    </w:p>
    <w:p w:rsidR="004B3E24" w:rsidRDefault="00534E3C" w:rsidP="00FC60B9">
      <w:pPr>
        <w:pStyle w:val="ListParagraph"/>
        <w:spacing w:after="0" w:line="240" w:lineRule="auto"/>
        <w:jc w:val="both"/>
        <w:rPr>
          <w:lang w:val="en-US"/>
        </w:rPr>
      </w:pP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kunci</w:t>
      </w:r>
      <w:proofErr w:type="spellEnd"/>
      <w:r>
        <w:rPr>
          <w:lang w:val="en-US"/>
        </w:rPr>
        <w:t xml:space="preserve"> </w:t>
      </w:r>
      <w:proofErr w:type="spellStart"/>
      <w:r>
        <w:rPr>
          <w:lang w:val="en-US"/>
        </w:rPr>
        <w:t>keberhasilan</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Etik</w:t>
      </w:r>
      <w:proofErr w:type="spellEnd"/>
      <w:r>
        <w:rPr>
          <w:lang w:val="en-US"/>
        </w:rPr>
        <w:t xml:space="preserve"> Perusahaan </w:t>
      </w:r>
      <w:proofErr w:type="spellStart"/>
      <w:r>
        <w:rPr>
          <w:lang w:val="en-US"/>
        </w:rPr>
        <w:t>adalah</w:t>
      </w:r>
      <w:proofErr w:type="spellEnd"/>
      <w:r>
        <w:rPr>
          <w:lang w:val="en-US"/>
        </w:rPr>
        <w:t xml:space="preserve"> </w:t>
      </w:r>
      <w:proofErr w:type="spellStart"/>
      <w:r>
        <w:rPr>
          <w:lang w:val="en-US"/>
        </w:rPr>
        <w:t>kerja</w:t>
      </w:r>
      <w:proofErr w:type="spellEnd"/>
      <w:r>
        <w:rPr>
          <w:lang w:val="en-US"/>
        </w:rPr>
        <w:t xml:space="preserve"> </w:t>
      </w:r>
      <w:proofErr w:type="spellStart"/>
      <w:proofErr w:type="gramStart"/>
      <w:r>
        <w:rPr>
          <w:lang w:val="en-US"/>
        </w:rPr>
        <w:t>sama</w:t>
      </w:r>
      <w:proofErr w:type="spellEnd"/>
      <w:proofErr w:type="gramEnd"/>
      <w:r>
        <w:rPr>
          <w:lang w:val="en-US"/>
        </w:rPr>
        <w:t xml:space="preserve"> </w:t>
      </w:r>
      <w:proofErr w:type="spellStart"/>
      <w:r>
        <w:rPr>
          <w:lang w:val="en-US"/>
        </w:rPr>
        <w:t>dan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dari</w:t>
      </w:r>
      <w:proofErr w:type="spellEnd"/>
      <w:r>
        <w:rPr>
          <w:lang w:val="en-US"/>
        </w:rPr>
        <w:t xml:space="preserve"> </w:t>
      </w:r>
      <w:proofErr w:type="spellStart"/>
      <w:r w:rsidR="009014D1">
        <w:rPr>
          <w:lang w:val="en-US"/>
        </w:rPr>
        <w:t>setiap</w:t>
      </w:r>
      <w:proofErr w:type="spellEnd"/>
      <w:r w:rsidR="009014D1">
        <w:rPr>
          <w:lang w:val="en-US"/>
        </w:rPr>
        <w:t xml:space="preserve"> </w:t>
      </w:r>
      <w:proofErr w:type="spellStart"/>
      <w:r w:rsidR="009014D1">
        <w:rPr>
          <w:lang w:val="en-US"/>
        </w:rPr>
        <w:t>anggota</w:t>
      </w:r>
      <w:proofErr w:type="spellEnd"/>
      <w:r w:rsidR="009014D1">
        <w:rPr>
          <w:lang w:val="en-US"/>
        </w:rPr>
        <w:t xml:space="preserve"> </w:t>
      </w:r>
      <w:proofErr w:type="spellStart"/>
      <w:r>
        <w:rPr>
          <w:lang w:val="en-US"/>
        </w:rPr>
        <w:t>Direksi</w:t>
      </w:r>
      <w:proofErr w:type="spellEnd"/>
      <w:r>
        <w:rPr>
          <w:lang w:val="en-US"/>
        </w:rPr>
        <w:t xml:space="preserve">, </w:t>
      </w:r>
      <w:proofErr w:type="spellStart"/>
      <w:r>
        <w:rPr>
          <w:lang w:val="en-US"/>
        </w:rPr>
        <w:t>Dewan</w:t>
      </w:r>
      <w:proofErr w:type="spellEnd"/>
      <w:r>
        <w:rPr>
          <w:lang w:val="en-US"/>
        </w:rPr>
        <w:t xml:space="preserve"> </w:t>
      </w:r>
      <w:proofErr w:type="spellStart"/>
      <w:r>
        <w:rPr>
          <w:lang w:val="en-US"/>
        </w:rPr>
        <w:t>Komisaris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serta</w:t>
      </w:r>
      <w:proofErr w:type="spellEnd"/>
      <w:r>
        <w:rPr>
          <w:lang w:val="en-US"/>
        </w:rPr>
        <w:t xml:space="preserve"> </w:t>
      </w:r>
      <w:proofErr w:type="spellStart"/>
      <w:r w:rsidR="004B3E24">
        <w:rPr>
          <w:lang w:val="en-US"/>
        </w:rPr>
        <w:t>pendukung</w:t>
      </w:r>
      <w:proofErr w:type="spellEnd"/>
      <w:r w:rsidR="004B3E24">
        <w:rPr>
          <w:lang w:val="en-US"/>
        </w:rPr>
        <w:t xml:space="preserve"> organ</w:t>
      </w:r>
      <w:r>
        <w:rPr>
          <w:lang w:val="en-US"/>
        </w:rPr>
        <w:t xml:space="preserve"> Perusahaan</w:t>
      </w:r>
      <w:r w:rsidR="009014D1">
        <w:rPr>
          <w:lang w:val="en-US"/>
        </w:rPr>
        <w:t xml:space="preserve"> (“</w:t>
      </w:r>
      <w:proofErr w:type="spellStart"/>
      <w:r w:rsidR="009014D1" w:rsidRPr="00FC60B9">
        <w:rPr>
          <w:b/>
          <w:lang w:val="en-US"/>
        </w:rPr>
        <w:t>Insan</w:t>
      </w:r>
      <w:proofErr w:type="spellEnd"/>
      <w:r w:rsidR="009014D1" w:rsidRPr="00FC60B9">
        <w:rPr>
          <w:b/>
          <w:lang w:val="en-US"/>
        </w:rPr>
        <w:t xml:space="preserve"> </w:t>
      </w:r>
      <w:del w:id="1" w:author="Andrew Santoni Hutasoit" w:date="2017-02-06T17:15:00Z">
        <w:r w:rsidR="009014D1" w:rsidRPr="00FC60B9" w:rsidDel="00FC60B9">
          <w:rPr>
            <w:b/>
            <w:lang w:val="en-US"/>
          </w:rPr>
          <w:delText>IMC</w:delText>
        </w:r>
      </w:del>
      <w:ins w:id="2" w:author="Andrew Santoni Hutasoit" w:date="2017-02-06T17:15:00Z">
        <w:r w:rsidR="00FC60B9">
          <w:rPr>
            <w:b/>
            <w:lang w:val="en-US"/>
          </w:rPr>
          <w:t>MDIA</w:t>
        </w:r>
      </w:ins>
      <w:r w:rsidR="009014D1">
        <w:rPr>
          <w:lang w:val="en-US"/>
        </w:rPr>
        <w:t>”)</w:t>
      </w:r>
      <w:r>
        <w:rPr>
          <w:lang w:val="en-US"/>
        </w:rPr>
        <w:t xml:space="preserve">. </w:t>
      </w:r>
      <w:proofErr w:type="spellStart"/>
      <w:proofErr w:type="gramStart"/>
      <w:r>
        <w:rPr>
          <w:lang w:val="en-US"/>
        </w:rPr>
        <w:t>Semu</w:t>
      </w:r>
      <w:r w:rsidR="004B3E24">
        <w:rPr>
          <w:lang w:val="en-US"/>
        </w:rPr>
        <w:t>a</w:t>
      </w:r>
      <w:proofErr w:type="spellEnd"/>
      <w:r w:rsidR="004B3E24">
        <w:rPr>
          <w:lang w:val="en-US"/>
        </w:rPr>
        <w:t xml:space="preserve"> </w:t>
      </w:r>
      <w:proofErr w:type="spellStart"/>
      <w:r w:rsidR="004B3E24">
        <w:rPr>
          <w:lang w:val="en-US"/>
        </w:rPr>
        <w:t>ketentuan</w:t>
      </w:r>
      <w:proofErr w:type="spellEnd"/>
      <w:r w:rsidR="004B3E24">
        <w:rPr>
          <w:lang w:val="en-US"/>
        </w:rPr>
        <w:t xml:space="preserve"> </w:t>
      </w:r>
      <w:proofErr w:type="spellStart"/>
      <w:r w:rsidR="004B3E24">
        <w:rPr>
          <w:lang w:val="en-US"/>
        </w:rPr>
        <w:t>dalam</w:t>
      </w:r>
      <w:proofErr w:type="spellEnd"/>
      <w:r w:rsidR="004B3E24">
        <w:rPr>
          <w:lang w:val="en-US"/>
        </w:rPr>
        <w:t xml:space="preserve"> </w:t>
      </w:r>
      <w:proofErr w:type="spellStart"/>
      <w:r w:rsidR="004B3E24">
        <w:rPr>
          <w:lang w:val="en-US"/>
        </w:rPr>
        <w:t>K</w:t>
      </w:r>
      <w:r w:rsidR="009014D1">
        <w:rPr>
          <w:lang w:val="en-US"/>
        </w:rPr>
        <w:t>o</w:t>
      </w:r>
      <w:r w:rsidR="004B3E24">
        <w:rPr>
          <w:lang w:val="en-US"/>
        </w:rPr>
        <w:t>de</w:t>
      </w:r>
      <w:proofErr w:type="spellEnd"/>
      <w:r w:rsidR="004B3E24">
        <w:rPr>
          <w:lang w:val="en-US"/>
        </w:rPr>
        <w:t xml:space="preserve"> </w:t>
      </w:r>
      <w:proofErr w:type="spellStart"/>
      <w:r w:rsidR="004B3E24">
        <w:rPr>
          <w:lang w:val="en-US"/>
        </w:rPr>
        <w:t>Etik</w:t>
      </w:r>
      <w:proofErr w:type="spellEnd"/>
      <w:r w:rsidR="004B3E24">
        <w:rPr>
          <w:lang w:val="en-US"/>
        </w:rPr>
        <w:t xml:space="preserve"> Perusahaan </w:t>
      </w:r>
      <w:proofErr w:type="spellStart"/>
      <w:r w:rsidR="004B3E24">
        <w:rPr>
          <w:lang w:val="en-US"/>
        </w:rPr>
        <w:t>berlaku</w:t>
      </w:r>
      <w:proofErr w:type="spellEnd"/>
      <w:r w:rsidR="004B3E24">
        <w:rPr>
          <w:lang w:val="en-US"/>
        </w:rPr>
        <w:t xml:space="preserve"> </w:t>
      </w:r>
      <w:proofErr w:type="spellStart"/>
      <w:r w:rsidR="004B3E24">
        <w:rPr>
          <w:lang w:val="en-US"/>
        </w:rPr>
        <w:t>bagi</w:t>
      </w:r>
      <w:proofErr w:type="spellEnd"/>
      <w:r w:rsidR="004B3E24">
        <w:rPr>
          <w:lang w:val="en-US"/>
        </w:rPr>
        <w:t xml:space="preserve"> </w:t>
      </w:r>
      <w:proofErr w:type="spellStart"/>
      <w:r w:rsidR="004B3E24">
        <w:rPr>
          <w:lang w:val="en-US"/>
        </w:rPr>
        <w:t>semua</w:t>
      </w:r>
      <w:proofErr w:type="spellEnd"/>
      <w:r w:rsidR="004B3E24">
        <w:rPr>
          <w:lang w:val="en-US"/>
        </w:rPr>
        <w:t xml:space="preserve"> </w:t>
      </w:r>
      <w:proofErr w:type="spellStart"/>
      <w:r w:rsidR="004B3E24">
        <w:rPr>
          <w:lang w:val="en-US"/>
        </w:rPr>
        <w:t>individu</w:t>
      </w:r>
      <w:proofErr w:type="spellEnd"/>
      <w:r w:rsidR="004B3E24">
        <w:rPr>
          <w:lang w:val="en-US"/>
        </w:rPr>
        <w:t xml:space="preserve"> </w:t>
      </w:r>
      <w:proofErr w:type="spellStart"/>
      <w:r w:rsidR="004B3E24">
        <w:rPr>
          <w:lang w:val="en-US"/>
        </w:rPr>
        <w:t>tanpa</w:t>
      </w:r>
      <w:proofErr w:type="spellEnd"/>
      <w:r w:rsidR="004B3E24">
        <w:rPr>
          <w:lang w:val="en-US"/>
        </w:rPr>
        <w:t xml:space="preserve"> </w:t>
      </w:r>
      <w:proofErr w:type="spellStart"/>
      <w:r w:rsidR="004B3E24">
        <w:rPr>
          <w:lang w:val="en-US"/>
        </w:rPr>
        <w:t>kecuali</w:t>
      </w:r>
      <w:proofErr w:type="spellEnd"/>
      <w:r w:rsidR="004B3E24">
        <w:rPr>
          <w:lang w:val="en-US"/>
        </w:rPr>
        <w:t>.</w:t>
      </w:r>
      <w:proofErr w:type="gramEnd"/>
    </w:p>
    <w:p w:rsidR="0028029A" w:rsidRDefault="0028029A" w:rsidP="00FC60B9">
      <w:pPr>
        <w:pStyle w:val="ListParagraph"/>
        <w:spacing w:after="0" w:line="240" w:lineRule="auto"/>
        <w:ind w:hanging="270"/>
        <w:jc w:val="both"/>
        <w:rPr>
          <w:lang w:val="en-US"/>
        </w:rPr>
      </w:pPr>
    </w:p>
    <w:p w:rsidR="004B3E24" w:rsidRPr="00FC60B9" w:rsidRDefault="004B3E24" w:rsidP="00FC60B9">
      <w:pPr>
        <w:pStyle w:val="ListParagraph"/>
        <w:numPr>
          <w:ilvl w:val="0"/>
          <w:numId w:val="7"/>
        </w:numPr>
        <w:spacing w:after="0" w:line="240" w:lineRule="auto"/>
        <w:ind w:left="720"/>
        <w:jc w:val="both"/>
        <w:rPr>
          <w:u w:val="single"/>
          <w:lang w:val="en-US"/>
        </w:rPr>
      </w:pPr>
      <w:proofErr w:type="spellStart"/>
      <w:r w:rsidRPr="00FC60B9">
        <w:rPr>
          <w:u w:val="single"/>
          <w:lang w:val="en-US"/>
        </w:rPr>
        <w:t>Penyebarluasan</w:t>
      </w:r>
      <w:proofErr w:type="spellEnd"/>
      <w:r w:rsidRPr="00FC60B9">
        <w:rPr>
          <w:u w:val="single"/>
          <w:lang w:val="en-US"/>
        </w:rPr>
        <w:t xml:space="preserve">  </w:t>
      </w:r>
      <w:proofErr w:type="spellStart"/>
      <w:r w:rsidRPr="00FC60B9">
        <w:rPr>
          <w:u w:val="single"/>
          <w:lang w:val="en-US"/>
        </w:rPr>
        <w:t>dan</w:t>
      </w:r>
      <w:proofErr w:type="spellEnd"/>
      <w:r w:rsidRPr="00FC60B9">
        <w:rPr>
          <w:u w:val="single"/>
          <w:lang w:val="en-US"/>
        </w:rPr>
        <w:t xml:space="preserve"> </w:t>
      </w:r>
      <w:proofErr w:type="spellStart"/>
      <w:r w:rsidRPr="00FC60B9">
        <w:rPr>
          <w:u w:val="single"/>
          <w:lang w:val="en-US"/>
        </w:rPr>
        <w:t>Penegakan</w:t>
      </w:r>
      <w:proofErr w:type="spellEnd"/>
      <w:r w:rsidRPr="00FC60B9">
        <w:rPr>
          <w:u w:val="single"/>
          <w:lang w:val="en-US"/>
        </w:rPr>
        <w:t xml:space="preserve"> </w:t>
      </w:r>
      <w:proofErr w:type="spellStart"/>
      <w:r w:rsidRPr="00FC60B9">
        <w:rPr>
          <w:u w:val="single"/>
          <w:lang w:val="en-US"/>
        </w:rPr>
        <w:t>Kode</w:t>
      </w:r>
      <w:proofErr w:type="spellEnd"/>
      <w:r w:rsidRPr="00FC60B9">
        <w:rPr>
          <w:u w:val="single"/>
          <w:lang w:val="en-US"/>
        </w:rPr>
        <w:t xml:space="preserve"> </w:t>
      </w:r>
      <w:proofErr w:type="spellStart"/>
      <w:r w:rsidRPr="00FC60B9">
        <w:rPr>
          <w:u w:val="single"/>
          <w:lang w:val="en-US"/>
        </w:rPr>
        <w:t>Etik</w:t>
      </w:r>
      <w:proofErr w:type="spellEnd"/>
    </w:p>
    <w:p w:rsidR="00534E3C" w:rsidRPr="00FC60B9" w:rsidRDefault="004B3E24" w:rsidP="00FC60B9">
      <w:pPr>
        <w:pStyle w:val="ListParagraph"/>
        <w:spacing w:after="0" w:line="240" w:lineRule="auto"/>
        <w:jc w:val="both"/>
        <w:rPr>
          <w:lang w:val="en-US"/>
        </w:rPr>
      </w:pPr>
      <w:proofErr w:type="spellStart"/>
      <w:proofErr w:type="gramStart"/>
      <w:r>
        <w:rPr>
          <w:lang w:val="en-US"/>
        </w:rPr>
        <w:t>Setiap</w:t>
      </w:r>
      <w:proofErr w:type="spellEnd"/>
      <w:r>
        <w:rPr>
          <w:lang w:val="en-US"/>
        </w:rPr>
        <w:t xml:space="preserve"> </w:t>
      </w:r>
      <w:proofErr w:type="spellStart"/>
      <w:r w:rsidR="009014D1">
        <w:rPr>
          <w:lang w:val="en-US"/>
        </w:rPr>
        <w:t>Insan</w:t>
      </w:r>
      <w:proofErr w:type="spellEnd"/>
      <w:r w:rsidR="009014D1">
        <w:rPr>
          <w:lang w:val="en-US"/>
        </w:rPr>
        <w:t xml:space="preserve"> </w:t>
      </w:r>
      <w:del w:id="3" w:author="Andrew Santoni Hutasoit" w:date="2017-02-06T17:41:00Z">
        <w:r w:rsidR="009014D1" w:rsidDel="004D0894">
          <w:rPr>
            <w:lang w:val="en-US"/>
          </w:rPr>
          <w:delText>IMC</w:delText>
        </w:r>
        <w:r w:rsidDel="004D0894">
          <w:rPr>
            <w:lang w:val="en-US"/>
          </w:rPr>
          <w:delText xml:space="preserve"> </w:delText>
        </w:r>
      </w:del>
      <w:ins w:id="4" w:author="Andrew Santoni Hutasoit" w:date="2017-02-06T17:41:00Z">
        <w:r w:rsidR="004D0894">
          <w:rPr>
            <w:lang w:val="en-US"/>
          </w:rPr>
          <w:t xml:space="preserve">MDIA </w:t>
        </w:r>
      </w:ins>
      <w:proofErr w:type="spellStart"/>
      <w:r>
        <w:rPr>
          <w:lang w:val="en-US"/>
        </w:rPr>
        <w:t>menerima</w:t>
      </w:r>
      <w:proofErr w:type="spellEnd"/>
      <w:r>
        <w:rPr>
          <w:lang w:val="en-US"/>
        </w:rPr>
        <w:t xml:space="preserve"> </w:t>
      </w:r>
      <w:proofErr w:type="spellStart"/>
      <w:r>
        <w:rPr>
          <w:lang w:val="en-US"/>
        </w:rPr>
        <w:t>salinan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Etik</w:t>
      </w:r>
      <w:proofErr w:type="spellEnd"/>
      <w:r>
        <w:rPr>
          <w:lang w:val="en-US"/>
        </w:rPr>
        <w:t xml:space="preserve"> Perusahaan.</w:t>
      </w:r>
      <w:proofErr w:type="gramEnd"/>
      <w:r>
        <w:rPr>
          <w:lang w:val="en-US"/>
        </w:rPr>
        <w:t xml:space="preserve"> </w:t>
      </w:r>
      <w:proofErr w:type="spellStart"/>
      <w:proofErr w:type="gramStart"/>
      <w:r>
        <w:rPr>
          <w:lang w:val="en-US"/>
        </w:rPr>
        <w:t>Kode</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di</w:t>
      </w:r>
      <w:r w:rsidR="009014D1">
        <w:rPr>
          <w:lang w:val="en-US"/>
        </w:rPr>
        <w:t>sosialisasikan</w:t>
      </w:r>
      <w:proofErr w:type="spellEnd"/>
      <w:r w:rsidR="009014D1">
        <w:rPr>
          <w:lang w:val="en-US"/>
        </w:rPr>
        <w:t xml:space="preserve"> </w:t>
      </w:r>
      <w:proofErr w:type="spellStart"/>
      <w:r w:rsidR="009014D1">
        <w:rPr>
          <w:lang w:val="en-US"/>
        </w:rPr>
        <w:t>ke</w:t>
      </w:r>
      <w:proofErr w:type="spellEnd"/>
      <w:r w:rsidR="009014D1">
        <w:rPr>
          <w:lang w:val="en-US"/>
        </w:rPr>
        <w:t xml:space="preserve"> </w:t>
      </w:r>
      <w:proofErr w:type="spellStart"/>
      <w:r w:rsidR="009014D1">
        <w:rPr>
          <w:lang w:val="en-US"/>
        </w:rPr>
        <w:t>semua</w:t>
      </w:r>
      <w:proofErr w:type="spellEnd"/>
      <w:r w:rsidR="009014D1">
        <w:rPr>
          <w:lang w:val="en-US"/>
        </w:rPr>
        <w:t xml:space="preserve"> </w:t>
      </w:r>
      <w:proofErr w:type="spellStart"/>
      <w:r w:rsidR="009014D1">
        <w:rPr>
          <w:lang w:val="en-US"/>
        </w:rPr>
        <w:t>Insan</w:t>
      </w:r>
      <w:proofErr w:type="spellEnd"/>
      <w:r w:rsidR="009014D1">
        <w:rPr>
          <w:lang w:val="en-US"/>
        </w:rPr>
        <w:t xml:space="preserve"> </w:t>
      </w:r>
      <w:ins w:id="5" w:author="Andrew Santoni Hutasoit" w:date="2017-02-06T17:41:00Z">
        <w:r w:rsidR="004D0894">
          <w:rPr>
            <w:lang w:val="en-US"/>
          </w:rPr>
          <w:t>MDIA</w:t>
        </w:r>
      </w:ins>
      <w:del w:id="6" w:author="Andrew Santoni Hutasoit" w:date="2017-02-06T17:41:00Z">
        <w:r w:rsidR="009014D1" w:rsidDel="004D0894">
          <w:rPr>
            <w:lang w:val="en-US"/>
          </w:rPr>
          <w:delText>IMC</w:delText>
        </w:r>
      </w:del>
      <w:r>
        <w:rPr>
          <w:lang w:val="en-US"/>
        </w:rPr>
        <w:t xml:space="preserve"> </w:t>
      </w:r>
      <w:proofErr w:type="spellStart"/>
      <w:r>
        <w:rPr>
          <w:lang w:val="en-US"/>
        </w:rPr>
        <w:t>untuk</w:t>
      </w:r>
      <w:proofErr w:type="spellEnd"/>
      <w:r>
        <w:rPr>
          <w:lang w:val="en-US"/>
        </w:rPr>
        <w:t xml:space="preserve"> </w:t>
      </w:r>
      <w:proofErr w:type="spellStart"/>
      <w:r>
        <w:rPr>
          <w:lang w:val="en-US"/>
        </w:rPr>
        <w:t>dipahami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dijalankan</w:t>
      </w:r>
      <w:proofErr w:type="spellEnd"/>
      <w:r>
        <w:rPr>
          <w:lang w:val="en-US"/>
        </w:rPr>
        <w:t>.</w:t>
      </w:r>
      <w:proofErr w:type="gramEnd"/>
      <w:r>
        <w:rPr>
          <w:lang w:val="en-US"/>
        </w:rPr>
        <w:t xml:space="preserve"> Perusahaan </w:t>
      </w:r>
      <w:proofErr w:type="spellStart"/>
      <w:proofErr w:type="gramStart"/>
      <w:r>
        <w:rPr>
          <w:lang w:val="en-US"/>
        </w:rPr>
        <w:t>akan</w:t>
      </w:r>
      <w:proofErr w:type="spellEnd"/>
      <w:proofErr w:type="gramEnd"/>
      <w:r>
        <w:rPr>
          <w:lang w:val="en-US"/>
        </w:rPr>
        <w:t xml:space="preserve"> </w:t>
      </w:r>
      <w:proofErr w:type="spellStart"/>
      <w:r>
        <w:rPr>
          <w:lang w:val="en-US"/>
        </w:rPr>
        <w:t>menjatuhkan</w:t>
      </w:r>
      <w:proofErr w:type="spellEnd"/>
      <w:r>
        <w:rPr>
          <w:lang w:val="en-US"/>
        </w:rPr>
        <w:t xml:space="preserve"> </w:t>
      </w:r>
      <w:proofErr w:type="spellStart"/>
      <w:r>
        <w:rPr>
          <w:lang w:val="en-US"/>
        </w:rPr>
        <w:t>sanksi</w:t>
      </w:r>
      <w:proofErr w:type="spellEnd"/>
      <w:r>
        <w:rPr>
          <w:lang w:val="en-US"/>
        </w:rPr>
        <w:t xml:space="preserve"> </w:t>
      </w:r>
      <w:proofErr w:type="spellStart"/>
      <w:r>
        <w:rPr>
          <w:lang w:val="en-US"/>
        </w:rPr>
        <w:t>bagi</w:t>
      </w:r>
      <w:proofErr w:type="spellEnd"/>
      <w:r>
        <w:rPr>
          <w:lang w:val="en-US"/>
        </w:rPr>
        <w:t xml:space="preserve"> </w:t>
      </w:r>
      <w:proofErr w:type="spellStart"/>
      <w:r w:rsidR="009014D1">
        <w:rPr>
          <w:lang w:val="en-US"/>
        </w:rPr>
        <w:t>Insan</w:t>
      </w:r>
      <w:proofErr w:type="spellEnd"/>
      <w:r w:rsidR="009014D1">
        <w:rPr>
          <w:lang w:val="en-US"/>
        </w:rPr>
        <w:t xml:space="preserve"> </w:t>
      </w:r>
      <w:ins w:id="7" w:author="Andrew Santoni Hutasoit" w:date="2017-02-06T17:41:00Z">
        <w:r w:rsidR="004D0894">
          <w:rPr>
            <w:lang w:val="en-US"/>
          </w:rPr>
          <w:t>MDIA</w:t>
        </w:r>
      </w:ins>
      <w:del w:id="8" w:author="Andrew Santoni Hutasoit" w:date="2017-02-06T17:41:00Z">
        <w:r w:rsidR="009014D1" w:rsidDel="004D0894">
          <w:rPr>
            <w:lang w:val="en-US"/>
          </w:rPr>
          <w:delText>IMC</w:delText>
        </w:r>
      </w:del>
      <w:r w:rsidR="009014D1">
        <w:rPr>
          <w:lang w:val="en-US"/>
        </w:rPr>
        <w:t xml:space="preserve"> </w:t>
      </w:r>
      <w:r>
        <w:rPr>
          <w:lang w:val="en-US"/>
        </w:rPr>
        <w:t xml:space="preserve">yang </w:t>
      </w:r>
      <w:proofErr w:type="spellStart"/>
      <w:r>
        <w:rPr>
          <w:lang w:val="en-US"/>
        </w:rPr>
        <w:t>melanggar</w:t>
      </w:r>
      <w:proofErr w:type="spellEnd"/>
      <w:r>
        <w:rPr>
          <w:lang w:val="en-US"/>
        </w:rPr>
        <w:t xml:space="preserve"> </w:t>
      </w:r>
      <w:proofErr w:type="spellStart"/>
      <w:r>
        <w:rPr>
          <w:lang w:val="en-US"/>
        </w:rPr>
        <w:t>aturan</w:t>
      </w:r>
      <w:proofErr w:type="spellEnd"/>
      <w:r>
        <w:rPr>
          <w:lang w:val="en-US"/>
        </w:rPr>
        <w:t xml:space="preserve"> yang </w:t>
      </w:r>
      <w:proofErr w:type="spellStart"/>
      <w:r>
        <w:rPr>
          <w:lang w:val="en-US"/>
        </w:rPr>
        <w:t>ditetapkan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Peraturan</w:t>
      </w:r>
      <w:proofErr w:type="spellEnd"/>
      <w:r>
        <w:rPr>
          <w:lang w:val="en-US"/>
        </w:rPr>
        <w:t xml:space="preserve"> Perusahaan </w:t>
      </w:r>
      <w:proofErr w:type="spellStart"/>
      <w:r>
        <w:rPr>
          <w:lang w:val="en-US"/>
        </w:rPr>
        <w:t>dan</w:t>
      </w:r>
      <w:proofErr w:type="spellEnd"/>
      <w:r>
        <w:rPr>
          <w:lang w:val="en-US"/>
        </w:rPr>
        <w:t xml:space="preserve"> </w:t>
      </w:r>
      <w:proofErr w:type="spellStart"/>
      <w:r>
        <w:rPr>
          <w:lang w:val="en-US"/>
        </w:rPr>
        <w:t>perundangan-undangan</w:t>
      </w:r>
      <w:proofErr w:type="spellEnd"/>
      <w:r>
        <w:rPr>
          <w:lang w:val="en-US"/>
        </w:rPr>
        <w:t xml:space="preserve"> yang </w:t>
      </w:r>
      <w:proofErr w:type="spellStart"/>
      <w:r>
        <w:rPr>
          <w:lang w:val="en-US"/>
        </w:rPr>
        <w:t>ber</w:t>
      </w:r>
      <w:r w:rsidR="0028029A">
        <w:rPr>
          <w:lang w:val="en-US"/>
        </w:rPr>
        <w:t>l</w:t>
      </w:r>
      <w:r>
        <w:rPr>
          <w:lang w:val="en-US"/>
        </w:rPr>
        <w:t>aku</w:t>
      </w:r>
      <w:proofErr w:type="spellEnd"/>
      <w:r>
        <w:rPr>
          <w:lang w:val="en-US"/>
        </w:rPr>
        <w:t>.</w:t>
      </w:r>
      <w:r w:rsidR="00534E3C" w:rsidRPr="004B3E24">
        <w:rPr>
          <w:lang w:val="en-US"/>
        </w:rPr>
        <w:t xml:space="preserve"> </w:t>
      </w:r>
    </w:p>
    <w:p w:rsidR="00C07A6E" w:rsidRPr="00927C1A" w:rsidRDefault="00C07A6E" w:rsidP="00D41695">
      <w:pPr>
        <w:spacing w:after="0" w:line="240" w:lineRule="auto"/>
        <w:jc w:val="both"/>
        <w:rPr>
          <w:b/>
        </w:rPr>
      </w:pPr>
    </w:p>
    <w:p w:rsidR="00D41695" w:rsidRPr="00FC60B9" w:rsidRDefault="00802338" w:rsidP="00FC60B9">
      <w:pPr>
        <w:tabs>
          <w:tab w:val="left" w:pos="450"/>
        </w:tabs>
        <w:spacing w:after="0" w:line="240" w:lineRule="auto"/>
        <w:ind w:left="450" w:hanging="450"/>
        <w:jc w:val="both"/>
        <w:rPr>
          <w:b/>
          <w:lang w:val="en-US"/>
        </w:rPr>
      </w:pPr>
      <w:r>
        <w:rPr>
          <w:b/>
        </w:rPr>
        <w:t>I</w:t>
      </w:r>
      <w:r w:rsidR="0028029A">
        <w:rPr>
          <w:b/>
          <w:lang w:val="en-US"/>
        </w:rPr>
        <w:t>I</w:t>
      </w:r>
      <w:r>
        <w:rPr>
          <w:b/>
        </w:rPr>
        <w:t xml:space="preserve">.     </w:t>
      </w:r>
      <w:r w:rsidR="0028029A">
        <w:rPr>
          <w:b/>
          <w:lang w:val="en-US"/>
        </w:rPr>
        <w:t>KODE ETIK</w:t>
      </w:r>
    </w:p>
    <w:p w:rsidR="00D41695" w:rsidRDefault="00D41695" w:rsidP="00D41695">
      <w:pPr>
        <w:spacing w:after="0" w:line="240" w:lineRule="auto"/>
        <w:jc w:val="both"/>
        <w:rPr>
          <w:lang w:val="en-US"/>
        </w:rPr>
      </w:pPr>
    </w:p>
    <w:p w:rsidR="005E59E1" w:rsidRDefault="005E59E1" w:rsidP="00FC60B9">
      <w:pPr>
        <w:spacing w:after="0" w:line="240" w:lineRule="auto"/>
        <w:ind w:firstLine="426"/>
        <w:jc w:val="both"/>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dari</w:t>
      </w:r>
      <w:proofErr w:type="spellEnd"/>
      <w:r>
        <w:rPr>
          <w:lang w:val="en-US"/>
        </w:rPr>
        <w:t xml:space="preserve"> Perusahaan: </w:t>
      </w:r>
    </w:p>
    <w:p w:rsidR="00FC285C" w:rsidRDefault="00FC285C" w:rsidP="00D41695">
      <w:pPr>
        <w:spacing w:after="0" w:line="240" w:lineRule="auto"/>
        <w:jc w:val="both"/>
        <w:rPr>
          <w:lang w:val="en-US"/>
        </w:rPr>
      </w:pPr>
    </w:p>
    <w:p w:rsidR="00FC285C" w:rsidRPr="00FC60B9" w:rsidRDefault="00FC285C" w:rsidP="00FC60B9">
      <w:pPr>
        <w:pStyle w:val="ListParagraph"/>
        <w:numPr>
          <w:ilvl w:val="0"/>
          <w:numId w:val="1"/>
        </w:numPr>
        <w:spacing w:after="0" w:line="240" w:lineRule="auto"/>
        <w:jc w:val="both"/>
        <w:rPr>
          <w:u w:val="single"/>
          <w:lang w:val="en-US"/>
        </w:rPr>
      </w:pPr>
      <w:proofErr w:type="spellStart"/>
      <w:r w:rsidRPr="00FC60B9">
        <w:rPr>
          <w:u w:val="single"/>
          <w:lang w:val="en-US"/>
        </w:rPr>
        <w:t>Nama</w:t>
      </w:r>
      <w:proofErr w:type="spellEnd"/>
      <w:r w:rsidRPr="00FC60B9">
        <w:rPr>
          <w:u w:val="single"/>
          <w:lang w:val="en-US"/>
        </w:rPr>
        <w:t xml:space="preserve"> </w:t>
      </w:r>
      <w:proofErr w:type="spellStart"/>
      <w:r w:rsidRPr="00FC60B9">
        <w:rPr>
          <w:u w:val="single"/>
          <w:lang w:val="en-US"/>
        </w:rPr>
        <w:t>Baik</w:t>
      </w:r>
      <w:proofErr w:type="spellEnd"/>
      <w:r w:rsidRPr="00FC60B9">
        <w:rPr>
          <w:u w:val="single"/>
          <w:lang w:val="en-US"/>
        </w:rPr>
        <w:t xml:space="preserve"> </w:t>
      </w:r>
    </w:p>
    <w:p w:rsidR="00FC285C" w:rsidRPr="002236E9" w:rsidRDefault="00FC285C" w:rsidP="00FC60B9">
      <w:pPr>
        <w:pStyle w:val="ListParagraph"/>
        <w:spacing w:after="0" w:line="240" w:lineRule="auto"/>
        <w:jc w:val="both"/>
      </w:pPr>
      <w:r>
        <w:t>Selama masa kerja s</w:t>
      </w:r>
      <w:r w:rsidRPr="00A97ED0">
        <w:t xml:space="preserve">etiap </w:t>
      </w:r>
      <w:proofErr w:type="spellStart"/>
      <w:r>
        <w:rPr>
          <w:lang w:val="en-US"/>
        </w:rPr>
        <w:t>Insan</w:t>
      </w:r>
      <w:proofErr w:type="spellEnd"/>
      <w:r>
        <w:rPr>
          <w:lang w:val="en-US"/>
        </w:rPr>
        <w:t xml:space="preserve"> </w:t>
      </w:r>
      <w:ins w:id="9" w:author="Andrew Santoni Hutasoit" w:date="2017-02-06T17:16:00Z">
        <w:r w:rsidR="00FC60B9">
          <w:rPr>
            <w:lang w:val="en-US"/>
          </w:rPr>
          <w:t>MDIA</w:t>
        </w:r>
      </w:ins>
      <w:del w:id="10" w:author="Andrew Santoni Hutasoit" w:date="2017-02-06T17:16:00Z">
        <w:r w:rsidDel="00FC60B9">
          <w:rPr>
            <w:lang w:val="en-US"/>
          </w:rPr>
          <w:delText>IMC</w:delText>
        </w:r>
      </w:del>
      <w:r w:rsidRPr="00A97ED0">
        <w:t xml:space="preserve"> wajib menjaga nama baik Perusahaan termasuk tetapi tidak terbatas kepada menjaga dan merahasiakan segala bentuk informasi mengenai Perusahaan yang dianggap rahasia yang diperoleh karena jabatan, maupun pergaulan di lingkungan Perusahaan</w:t>
      </w:r>
      <w:r>
        <w:t>.</w:t>
      </w:r>
    </w:p>
    <w:p w:rsidR="00FC285C" w:rsidRPr="00FC60B9" w:rsidRDefault="00FC285C" w:rsidP="00FC60B9">
      <w:pPr>
        <w:pStyle w:val="ListParagraph"/>
        <w:spacing w:after="0" w:line="240" w:lineRule="auto"/>
        <w:jc w:val="both"/>
        <w:rPr>
          <w:lang w:val="en-US"/>
        </w:rPr>
      </w:pPr>
    </w:p>
    <w:p w:rsidR="00D41695" w:rsidRPr="00927C1A" w:rsidRDefault="00D41695" w:rsidP="00A97ED0">
      <w:pPr>
        <w:pStyle w:val="ListParagraph"/>
        <w:numPr>
          <w:ilvl w:val="0"/>
          <w:numId w:val="1"/>
        </w:numPr>
        <w:spacing w:after="0" w:line="240" w:lineRule="auto"/>
        <w:ind w:left="567" w:hanging="141"/>
        <w:jc w:val="both"/>
        <w:rPr>
          <w:u w:val="single"/>
        </w:rPr>
      </w:pPr>
      <w:r w:rsidRPr="00927C1A">
        <w:rPr>
          <w:u w:val="single"/>
        </w:rPr>
        <w:t xml:space="preserve">Penerapan Hubungan Kerja yang Adil </w:t>
      </w:r>
    </w:p>
    <w:p w:rsidR="00D41695" w:rsidRPr="00927C1A" w:rsidRDefault="00485379" w:rsidP="00FC60B9">
      <w:pPr>
        <w:pStyle w:val="ListParagraph"/>
        <w:numPr>
          <w:ilvl w:val="0"/>
          <w:numId w:val="8"/>
        </w:numPr>
        <w:spacing w:after="0" w:line="240" w:lineRule="auto"/>
        <w:ind w:left="1080"/>
        <w:jc w:val="both"/>
      </w:pPr>
      <w:r w:rsidRPr="00927C1A">
        <w:t>Perusahaan</w:t>
      </w:r>
      <w:r w:rsidR="00D41695" w:rsidRPr="00927C1A">
        <w:t xml:space="preserve"> berketetapan sepenuhnya pada penerapan kondisi hubungan kerja yang setara dan adil.</w:t>
      </w:r>
    </w:p>
    <w:p w:rsidR="00D41695" w:rsidRPr="00927C1A" w:rsidRDefault="00D41695" w:rsidP="00FC60B9">
      <w:pPr>
        <w:pStyle w:val="ListParagraph"/>
        <w:tabs>
          <w:tab w:val="left" w:pos="1005"/>
        </w:tabs>
        <w:spacing w:after="0" w:line="240" w:lineRule="auto"/>
        <w:ind w:left="927" w:firstLine="435"/>
        <w:jc w:val="both"/>
      </w:pPr>
    </w:p>
    <w:p w:rsidR="00D41695" w:rsidRPr="00927C1A" w:rsidRDefault="00D41695" w:rsidP="00FC60B9">
      <w:pPr>
        <w:pStyle w:val="ListParagraph"/>
        <w:numPr>
          <w:ilvl w:val="0"/>
          <w:numId w:val="8"/>
        </w:numPr>
        <w:spacing w:after="0" w:line="240" w:lineRule="auto"/>
        <w:ind w:left="1080"/>
        <w:jc w:val="both"/>
      </w:pPr>
      <w:r w:rsidRPr="00927C1A">
        <w:t xml:space="preserve">Rencana pengembangan </w:t>
      </w:r>
      <w:proofErr w:type="spellStart"/>
      <w:r w:rsidR="009014D1">
        <w:rPr>
          <w:lang w:val="en-US"/>
        </w:rPr>
        <w:t>Insan</w:t>
      </w:r>
      <w:proofErr w:type="spellEnd"/>
      <w:r w:rsidR="009014D1">
        <w:rPr>
          <w:lang w:val="en-US"/>
        </w:rPr>
        <w:t xml:space="preserve"> </w:t>
      </w:r>
      <w:ins w:id="11" w:author="Andrew Santoni Hutasoit" w:date="2017-02-06T17:16:00Z">
        <w:r w:rsidR="00FC60B9">
          <w:rPr>
            <w:lang w:val="en-US"/>
          </w:rPr>
          <w:t>MDIA</w:t>
        </w:r>
      </w:ins>
      <w:del w:id="12" w:author="Andrew Santoni Hutasoit" w:date="2017-02-06T17:16:00Z">
        <w:r w:rsidR="009014D1" w:rsidDel="00FC60B9">
          <w:rPr>
            <w:lang w:val="en-US"/>
          </w:rPr>
          <w:delText>IMC</w:delText>
        </w:r>
      </w:del>
      <w:r w:rsidRPr="00927C1A">
        <w:t xml:space="preserve"> selalu didasari atas bakat dan kinerja.</w:t>
      </w:r>
    </w:p>
    <w:p w:rsidR="00D41695" w:rsidRPr="00927C1A" w:rsidRDefault="00D41695" w:rsidP="00FC60B9">
      <w:pPr>
        <w:pStyle w:val="ListParagraph"/>
        <w:spacing w:after="0" w:line="240" w:lineRule="auto"/>
        <w:ind w:left="927"/>
        <w:jc w:val="both"/>
      </w:pPr>
    </w:p>
    <w:p w:rsidR="00D41695" w:rsidRPr="00927C1A" w:rsidRDefault="00485379" w:rsidP="00FC60B9">
      <w:pPr>
        <w:pStyle w:val="ListParagraph"/>
        <w:numPr>
          <w:ilvl w:val="0"/>
          <w:numId w:val="8"/>
        </w:numPr>
        <w:spacing w:after="0" w:line="240" w:lineRule="auto"/>
        <w:ind w:left="1080"/>
        <w:jc w:val="both"/>
      </w:pPr>
      <w:r w:rsidRPr="00927C1A">
        <w:t>Perusahaan</w:t>
      </w:r>
      <w:r w:rsidR="00D41695" w:rsidRPr="00927C1A">
        <w:t xml:space="preserve"> bersama dengan </w:t>
      </w:r>
      <w:r w:rsidR="00B76ED3" w:rsidRPr="00927C1A">
        <w:t>k</w:t>
      </w:r>
      <w:r w:rsidR="00D41695" w:rsidRPr="00927C1A">
        <w:t xml:space="preserve">aryawan harus menciptakan dan menyediakan iklim kerja yang produktif, inovatif, adil dan menyenangkan bagi kesuksesan organisasi dan juga bagi pertumbuhan kemampuan karir, dan kesejahteraan seluruh </w:t>
      </w:r>
      <w:r w:rsidR="00B76ED3" w:rsidRPr="00927C1A">
        <w:t>k</w:t>
      </w:r>
      <w:r w:rsidR="00D41695" w:rsidRPr="00927C1A">
        <w:t>aryawan.</w:t>
      </w:r>
    </w:p>
    <w:p w:rsidR="00D41695" w:rsidRPr="00927C1A" w:rsidRDefault="00D41695" w:rsidP="00FC60B9">
      <w:pPr>
        <w:pStyle w:val="ListParagraph"/>
        <w:spacing w:after="0" w:line="240" w:lineRule="auto"/>
        <w:ind w:left="927"/>
        <w:jc w:val="both"/>
      </w:pPr>
    </w:p>
    <w:p w:rsidR="009014D1" w:rsidRPr="00725E02" w:rsidRDefault="00122297" w:rsidP="00FC60B9">
      <w:pPr>
        <w:pStyle w:val="ListParagraph"/>
        <w:numPr>
          <w:ilvl w:val="0"/>
          <w:numId w:val="8"/>
        </w:numPr>
        <w:spacing w:after="0" w:line="240" w:lineRule="auto"/>
        <w:ind w:left="1080"/>
        <w:jc w:val="both"/>
      </w:pPr>
      <w:ins w:id="13" w:author="Andrew Santoni Hutasoit" w:date="2017-03-29T12:15:00Z">
        <w:r>
          <w:rPr>
            <w:noProof/>
            <w:lang w:val="en-US"/>
          </w:rPr>
          <w:lastRenderedPageBreak/>
          <w:drawing>
            <wp:anchor distT="0" distB="0" distL="114300" distR="114300" simplePos="0" relativeHeight="251659264" behindDoc="1" locked="0" layoutInCell="1" allowOverlap="1">
              <wp:simplePos x="0" y="0"/>
              <wp:positionH relativeFrom="column">
                <wp:posOffset>-913736</wp:posOffset>
              </wp:positionH>
              <wp:positionV relativeFrom="paragraph">
                <wp:posOffset>-909778</wp:posOffset>
              </wp:positionV>
              <wp:extent cx="7644765" cy="10838815"/>
              <wp:effectExtent l="0" t="0" r="0" b="635"/>
              <wp:wrapNone/>
              <wp:docPr id="2" name="Picture 2" descr="watermark_mdia_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mark_mdia_ok-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44765" cy="10838815"/>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D41695" w:rsidRPr="00927C1A">
        <w:t xml:space="preserve">Menindak para </w:t>
      </w:r>
      <w:proofErr w:type="spellStart"/>
      <w:r w:rsidR="009014D1">
        <w:rPr>
          <w:lang w:val="en-US"/>
        </w:rPr>
        <w:t>Insan</w:t>
      </w:r>
      <w:proofErr w:type="spellEnd"/>
      <w:r w:rsidR="009014D1">
        <w:rPr>
          <w:lang w:val="en-US"/>
        </w:rPr>
        <w:t xml:space="preserve"> </w:t>
      </w:r>
      <w:ins w:id="14" w:author="Andrew Santoni Hutasoit" w:date="2017-02-06T17:16:00Z">
        <w:r w:rsidR="00FC60B9">
          <w:rPr>
            <w:lang w:val="en-US"/>
          </w:rPr>
          <w:t>MDIA</w:t>
        </w:r>
      </w:ins>
      <w:del w:id="15" w:author="Andrew Santoni Hutasoit" w:date="2017-02-06T17:16:00Z">
        <w:r w:rsidR="009014D1" w:rsidDel="00FC60B9">
          <w:rPr>
            <w:lang w:val="en-US"/>
          </w:rPr>
          <w:delText>IMC</w:delText>
        </w:r>
      </w:del>
      <w:r w:rsidR="00D41695" w:rsidRPr="00927C1A">
        <w:t xml:space="preserve"> yang melaporkan adanya pelaksanaan hubungan kerja yang tidak adil, adalah hal yang dilarang.</w:t>
      </w:r>
    </w:p>
    <w:p w:rsidR="002B6EBC" w:rsidRPr="00927C1A" w:rsidRDefault="002B6EBC" w:rsidP="00D41695">
      <w:pPr>
        <w:pStyle w:val="ListParagraph"/>
        <w:spacing w:after="0" w:line="240" w:lineRule="auto"/>
        <w:ind w:left="567"/>
        <w:jc w:val="both"/>
      </w:pPr>
    </w:p>
    <w:p w:rsidR="002B6EBC" w:rsidRPr="00927C1A" w:rsidRDefault="002B6EBC" w:rsidP="00A97ED0">
      <w:pPr>
        <w:pStyle w:val="ListParagraph"/>
        <w:numPr>
          <w:ilvl w:val="0"/>
          <w:numId w:val="1"/>
        </w:numPr>
        <w:spacing w:after="0" w:line="240" w:lineRule="auto"/>
        <w:ind w:left="567" w:hanging="141"/>
        <w:jc w:val="both"/>
        <w:rPr>
          <w:u w:val="single"/>
        </w:rPr>
      </w:pPr>
      <w:r w:rsidRPr="00927C1A">
        <w:rPr>
          <w:u w:val="single"/>
        </w:rPr>
        <w:t>Diskriminasi, Pelecehan dan Intimidasi</w:t>
      </w:r>
    </w:p>
    <w:p w:rsidR="002B6EBC" w:rsidRPr="00927C1A" w:rsidRDefault="002B6EBC" w:rsidP="00FC60B9">
      <w:pPr>
        <w:pStyle w:val="ListParagraph"/>
        <w:numPr>
          <w:ilvl w:val="0"/>
          <w:numId w:val="11"/>
        </w:numPr>
        <w:spacing w:after="0" w:line="240" w:lineRule="auto"/>
        <w:ind w:left="1080"/>
        <w:jc w:val="both"/>
      </w:pPr>
      <w:r w:rsidRPr="00927C1A">
        <w:t xml:space="preserve">Keanekaragaman </w:t>
      </w:r>
      <w:proofErr w:type="spellStart"/>
      <w:r w:rsidR="009014D1">
        <w:rPr>
          <w:lang w:val="en-US"/>
        </w:rPr>
        <w:t>Insan</w:t>
      </w:r>
      <w:proofErr w:type="spellEnd"/>
      <w:r w:rsidR="009014D1">
        <w:rPr>
          <w:lang w:val="en-US"/>
        </w:rPr>
        <w:t xml:space="preserve"> </w:t>
      </w:r>
      <w:ins w:id="16" w:author="Andrew Santoni Hutasoit" w:date="2017-02-06T17:16:00Z">
        <w:r w:rsidR="00FC60B9">
          <w:rPr>
            <w:lang w:val="en-US"/>
          </w:rPr>
          <w:t>MDIA</w:t>
        </w:r>
      </w:ins>
      <w:del w:id="17" w:author="Andrew Santoni Hutasoit" w:date="2017-02-06T17:16:00Z">
        <w:r w:rsidR="009014D1" w:rsidDel="00FC60B9">
          <w:rPr>
            <w:lang w:val="en-US"/>
          </w:rPr>
          <w:delText>IMC</w:delText>
        </w:r>
      </w:del>
      <w:r w:rsidRPr="00927C1A">
        <w:t xml:space="preserve"> merupakan hal yang kritis untuk mencapai visi </w:t>
      </w:r>
      <w:r w:rsidR="00485379" w:rsidRPr="00927C1A">
        <w:t>Perusahaan</w:t>
      </w:r>
      <w:r w:rsidRPr="00927C1A">
        <w:t xml:space="preserve"> sebagai </w:t>
      </w:r>
      <w:r w:rsidR="00485379" w:rsidRPr="00927C1A">
        <w:t>Perusahaan</w:t>
      </w:r>
      <w:r w:rsidRPr="00927C1A">
        <w:t xml:space="preserve"> media terintegrasi yang terkemuka. </w:t>
      </w:r>
      <w:r w:rsidR="00485379" w:rsidRPr="00927C1A">
        <w:t>Perusahaan</w:t>
      </w:r>
      <w:r w:rsidR="00B76ED3" w:rsidRPr="00927C1A">
        <w:t xml:space="preserve"> berkomitmen</w:t>
      </w:r>
      <w:r w:rsidRPr="00927C1A">
        <w:t xml:space="preserve"> untuk mendukung prakt</w:t>
      </w:r>
      <w:r w:rsidR="00B76ED3" w:rsidRPr="00927C1A">
        <w:t>i</w:t>
      </w:r>
      <w:r w:rsidRPr="00927C1A">
        <w:t>k-prakt</w:t>
      </w:r>
      <w:r w:rsidR="00B76ED3" w:rsidRPr="00927C1A">
        <w:t>i</w:t>
      </w:r>
      <w:r w:rsidRPr="00927C1A">
        <w:t>k non-diskriminasi dan menghormati segala agama dan kewajiban</w:t>
      </w:r>
      <w:r w:rsidR="00B76ED3" w:rsidRPr="00927C1A">
        <w:t xml:space="preserve"> dalam menjalankan dan</w:t>
      </w:r>
      <w:r w:rsidRPr="00927C1A">
        <w:t xml:space="preserve"> menunaikan ibadah agama bagi setiap </w:t>
      </w:r>
      <w:proofErr w:type="spellStart"/>
      <w:r w:rsidR="00CD5E0B">
        <w:rPr>
          <w:lang w:val="en-US"/>
        </w:rPr>
        <w:t>Insan</w:t>
      </w:r>
      <w:proofErr w:type="spellEnd"/>
      <w:r w:rsidR="00CD5E0B">
        <w:rPr>
          <w:lang w:val="en-US"/>
        </w:rPr>
        <w:t xml:space="preserve"> </w:t>
      </w:r>
      <w:del w:id="18" w:author="Andrew Santoni Hutasoit" w:date="2017-02-06T17:41:00Z">
        <w:r w:rsidR="00CD5E0B" w:rsidDel="004D0894">
          <w:rPr>
            <w:lang w:val="en-US"/>
          </w:rPr>
          <w:delText>IMC</w:delText>
        </w:r>
      </w:del>
      <w:ins w:id="19" w:author="Andrew Santoni Hutasoit" w:date="2017-02-06T17:41:00Z">
        <w:r w:rsidR="004D0894">
          <w:rPr>
            <w:lang w:val="en-US"/>
          </w:rPr>
          <w:t>MDIA</w:t>
        </w:r>
      </w:ins>
      <w:r w:rsidRPr="00927C1A">
        <w:t>.</w:t>
      </w:r>
    </w:p>
    <w:p w:rsidR="002B6EBC" w:rsidRPr="00927C1A" w:rsidRDefault="002B6EBC" w:rsidP="00FC60B9">
      <w:pPr>
        <w:pStyle w:val="ListParagraph"/>
        <w:spacing w:after="0" w:line="240" w:lineRule="auto"/>
        <w:ind w:left="927"/>
        <w:jc w:val="both"/>
      </w:pPr>
    </w:p>
    <w:p w:rsidR="002B6EBC" w:rsidRPr="00927C1A" w:rsidRDefault="00485379" w:rsidP="00FC60B9">
      <w:pPr>
        <w:pStyle w:val="ListParagraph"/>
        <w:numPr>
          <w:ilvl w:val="0"/>
          <w:numId w:val="11"/>
        </w:numPr>
        <w:spacing w:after="0" w:line="240" w:lineRule="auto"/>
        <w:ind w:left="1080"/>
        <w:jc w:val="both"/>
      </w:pPr>
      <w:r w:rsidRPr="00927C1A">
        <w:t>Perusahaan</w:t>
      </w:r>
      <w:r w:rsidR="002B6EBC" w:rsidRPr="00927C1A">
        <w:t xml:space="preserve"> melarang segala bentuk pelecehan atau intimidasi, baik yang dilakukan oleh atau terhadap seorang atasan, rekan kerja, pelanggan, vendor ataupun tamu. Diskriminasi dan pelecehan, baik berdasarkan ras, jenis kelamin, warna kulit, agama, asal kebangsaan, kewarganeg</w:t>
      </w:r>
      <w:r w:rsidR="00E504C7">
        <w:t>araan, umur,</w:t>
      </w:r>
      <w:r w:rsidR="00E504C7" w:rsidRPr="005E59E1">
        <w:rPr>
          <w:lang w:val="en-US"/>
        </w:rPr>
        <w:t xml:space="preserve"> </w:t>
      </w:r>
      <w:r w:rsidR="002B6EBC" w:rsidRPr="00927C1A">
        <w:t xml:space="preserve">cacat, status perkawinan, orientasi seksual, atau status sosial </w:t>
      </w:r>
      <w:r w:rsidR="00B76ED3" w:rsidRPr="00927C1A">
        <w:t xml:space="preserve">dan </w:t>
      </w:r>
      <w:r w:rsidR="002B6EBC" w:rsidRPr="00927C1A">
        <w:t xml:space="preserve">ekonomi, adalah hal yang tidak dapat disetujui dan tidak sesuai dengan budaya </w:t>
      </w:r>
      <w:r w:rsidRPr="00927C1A">
        <w:t>Perusahaan</w:t>
      </w:r>
      <w:r w:rsidR="002B6EBC" w:rsidRPr="00927C1A">
        <w:t xml:space="preserve"> dalam menyediakan tem</w:t>
      </w:r>
      <w:r w:rsidR="00B76ED3" w:rsidRPr="00927C1A">
        <w:t>pat kerja yang terhormat, profe</w:t>
      </w:r>
      <w:r w:rsidR="002B6EBC" w:rsidRPr="00927C1A">
        <w:t>sional dan bermartabat.</w:t>
      </w:r>
    </w:p>
    <w:p w:rsidR="00F651B4" w:rsidRPr="00927C1A" w:rsidRDefault="00F651B4" w:rsidP="002B6EBC">
      <w:pPr>
        <w:pStyle w:val="ListParagraph"/>
        <w:spacing w:after="0" w:line="240" w:lineRule="auto"/>
        <w:ind w:left="567"/>
        <w:jc w:val="both"/>
      </w:pPr>
    </w:p>
    <w:p w:rsidR="00074171" w:rsidRPr="00927C1A" w:rsidRDefault="00F651B4" w:rsidP="00A97ED0">
      <w:pPr>
        <w:pStyle w:val="ListParagraph"/>
        <w:numPr>
          <w:ilvl w:val="0"/>
          <w:numId w:val="1"/>
        </w:numPr>
        <w:spacing w:after="0" w:line="240" w:lineRule="auto"/>
        <w:ind w:left="567" w:hanging="141"/>
        <w:jc w:val="both"/>
        <w:rPr>
          <w:u w:val="single"/>
        </w:rPr>
      </w:pPr>
      <w:r w:rsidRPr="00927C1A">
        <w:rPr>
          <w:u w:val="single"/>
        </w:rPr>
        <w:t xml:space="preserve">Tempat Kerja Aman dan Bebas </w:t>
      </w:r>
      <w:r w:rsidR="00611C0E">
        <w:rPr>
          <w:u w:val="single"/>
        </w:rPr>
        <w:t xml:space="preserve">dari Pengaruh </w:t>
      </w:r>
      <w:r w:rsidRPr="00927C1A">
        <w:rPr>
          <w:u w:val="single"/>
        </w:rPr>
        <w:t>Obat Terlarang</w:t>
      </w:r>
      <w:r w:rsidR="00032163">
        <w:rPr>
          <w:u w:val="single"/>
        </w:rPr>
        <w:t xml:space="preserve"> serta Minuman Keras</w:t>
      </w:r>
    </w:p>
    <w:p w:rsidR="00074171" w:rsidRPr="00927C1A" w:rsidRDefault="00485379" w:rsidP="00A97ED0">
      <w:pPr>
        <w:pStyle w:val="ListParagraph"/>
        <w:spacing w:after="0" w:line="240" w:lineRule="auto"/>
        <w:jc w:val="both"/>
      </w:pPr>
      <w:r w:rsidRPr="00927C1A">
        <w:t>Perusahaan</w:t>
      </w:r>
      <w:r w:rsidR="00074171" w:rsidRPr="00927C1A">
        <w:t xml:space="preserve"> wajib </w:t>
      </w:r>
      <w:r w:rsidR="00B76ED3" w:rsidRPr="00927C1A">
        <w:t xml:space="preserve">menjaga dan </w:t>
      </w:r>
      <w:r w:rsidR="00074171" w:rsidRPr="00927C1A">
        <w:t xml:space="preserve">membina lingkungan kerja yang sehat dan produktif </w:t>
      </w:r>
      <w:r w:rsidR="009208FB">
        <w:t xml:space="preserve">serta </w:t>
      </w:r>
      <w:r w:rsidR="00074171" w:rsidRPr="00927C1A">
        <w:t xml:space="preserve">bebas dari </w:t>
      </w:r>
      <w:r w:rsidR="00B76ED3" w:rsidRPr="00927C1A">
        <w:t>pengaruh n</w:t>
      </w:r>
      <w:r w:rsidR="00074171" w:rsidRPr="00927C1A">
        <w:t>arkoba</w:t>
      </w:r>
      <w:r w:rsidR="00CB3ADC">
        <w:t xml:space="preserve"> </w:t>
      </w:r>
      <w:r w:rsidR="009208FB">
        <w:t>dan</w:t>
      </w:r>
      <w:r w:rsidR="00CB3ADC">
        <w:t xml:space="preserve"> minuman keras</w:t>
      </w:r>
      <w:r w:rsidR="00074171" w:rsidRPr="00927C1A">
        <w:t xml:space="preserve">. Menjual, mengedarkan, menggunakan atau berada dalam pengaruh </w:t>
      </w:r>
      <w:r w:rsidR="00B76ED3" w:rsidRPr="00927C1A">
        <w:t>n</w:t>
      </w:r>
      <w:r w:rsidR="00074171" w:rsidRPr="00927C1A">
        <w:t>arkoba</w:t>
      </w:r>
      <w:r w:rsidR="009208FB">
        <w:t xml:space="preserve"> (madat)</w:t>
      </w:r>
      <w:r w:rsidR="00333CBF">
        <w:t xml:space="preserve"> maupun pengaruh minuman keras</w:t>
      </w:r>
      <w:r w:rsidR="00074171" w:rsidRPr="00927C1A">
        <w:t xml:space="preserve"> secara tidak sah pada waktu kerja, merupakan hal yang sangat dilarang.</w:t>
      </w:r>
    </w:p>
    <w:p w:rsidR="0097782F" w:rsidRPr="00927C1A" w:rsidRDefault="0097782F" w:rsidP="00947DEF">
      <w:pPr>
        <w:spacing w:after="0" w:line="240" w:lineRule="auto"/>
        <w:jc w:val="both"/>
      </w:pPr>
    </w:p>
    <w:p w:rsidR="00365AF3" w:rsidRPr="00FC60B9" w:rsidRDefault="00365AF3">
      <w:pPr>
        <w:pStyle w:val="ListParagraph"/>
        <w:numPr>
          <w:ilvl w:val="0"/>
          <w:numId w:val="1"/>
        </w:numPr>
        <w:spacing w:after="0" w:line="240" w:lineRule="auto"/>
        <w:ind w:hanging="270"/>
        <w:jc w:val="both"/>
        <w:rPr>
          <w:u w:val="single"/>
        </w:rPr>
        <w:pPrChange w:id="20" w:author="Andrew Santoni Hutasoit" w:date="2017-02-06T17:17:00Z">
          <w:pPr>
            <w:pStyle w:val="ListParagraph"/>
            <w:numPr>
              <w:numId w:val="1"/>
            </w:numPr>
            <w:spacing w:after="0" w:line="240" w:lineRule="auto"/>
            <w:ind w:hanging="360"/>
            <w:jc w:val="both"/>
          </w:pPr>
        </w:pPrChange>
      </w:pPr>
      <w:r w:rsidRPr="00FC60B9">
        <w:rPr>
          <w:u w:val="single"/>
        </w:rPr>
        <w:t>Mengajukan Keluhan dan Masalah-Masalah Etika</w:t>
      </w:r>
    </w:p>
    <w:p w:rsidR="00365AF3" w:rsidRPr="00927C1A" w:rsidRDefault="00365AF3" w:rsidP="00FC60B9">
      <w:pPr>
        <w:pStyle w:val="ListParagraph"/>
        <w:numPr>
          <w:ilvl w:val="0"/>
          <w:numId w:val="13"/>
        </w:numPr>
        <w:spacing w:after="0" w:line="240" w:lineRule="auto"/>
        <w:ind w:left="1080"/>
        <w:jc w:val="both"/>
      </w:pPr>
      <w:r w:rsidRPr="00927C1A">
        <w:t xml:space="preserve">Setiap pihak di </w:t>
      </w:r>
      <w:r w:rsidR="00485379" w:rsidRPr="00927C1A">
        <w:t>Perusahaan</w:t>
      </w:r>
      <w:r w:rsidRPr="00927C1A">
        <w:t xml:space="preserve"> bertanggung jawab untuk memelihara standar-standar etika. </w:t>
      </w:r>
      <w:proofErr w:type="spellStart"/>
      <w:r w:rsidR="00CD5E0B">
        <w:rPr>
          <w:lang w:val="en-US"/>
        </w:rPr>
        <w:t>Insan</w:t>
      </w:r>
      <w:proofErr w:type="spellEnd"/>
      <w:r w:rsidR="00CD5E0B">
        <w:rPr>
          <w:lang w:val="en-US"/>
        </w:rPr>
        <w:t xml:space="preserve"> </w:t>
      </w:r>
      <w:ins w:id="21" w:author="Andrew Santoni Hutasoit" w:date="2017-02-06T17:17:00Z">
        <w:r w:rsidR="00FC60B9">
          <w:rPr>
            <w:lang w:val="en-US"/>
          </w:rPr>
          <w:t>MDIA</w:t>
        </w:r>
      </w:ins>
      <w:del w:id="22" w:author="Andrew Santoni Hutasoit" w:date="2017-02-06T17:17:00Z">
        <w:r w:rsidR="00CD5E0B" w:rsidDel="00FC60B9">
          <w:rPr>
            <w:lang w:val="en-US"/>
          </w:rPr>
          <w:delText>IMC</w:delText>
        </w:r>
      </w:del>
      <w:r w:rsidRPr="00927C1A">
        <w:t xml:space="preserve"> diharapkan</w:t>
      </w:r>
      <w:r w:rsidR="00D432F3">
        <w:t xml:space="preserve"> menjalankan pekerjaan yang dipercayakan dengan penuh dedikasi, kesadaran, dan tanggung jawab </w:t>
      </w:r>
      <w:r w:rsidRPr="00927C1A">
        <w:t xml:space="preserve">untuk mematuhi standar-standar etika sebagai suatu unsur yang utama dalam setiap proses bekerja di </w:t>
      </w:r>
      <w:r w:rsidR="00485379" w:rsidRPr="00927C1A">
        <w:t>Perusahaan</w:t>
      </w:r>
      <w:r w:rsidRPr="00927C1A">
        <w:t>.</w:t>
      </w:r>
    </w:p>
    <w:p w:rsidR="009C0E84" w:rsidRPr="00FC60B9" w:rsidRDefault="009C0E84" w:rsidP="005E59E1">
      <w:pPr>
        <w:spacing w:after="0" w:line="240" w:lineRule="auto"/>
        <w:jc w:val="both"/>
        <w:rPr>
          <w:lang w:val="en-US"/>
        </w:rPr>
      </w:pPr>
    </w:p>
    <w:p w:rsidR="00365AF3" w:rsidRDefault="00365AF3" w:rsidP="00FC60B9">
      <w:pPr>
        <w:pStyle w:val="ListParagraph"/>
        <w:numPr>
          <w:ilvl w:val="0"/>
          <w:numId w:val="13"/>
        </w:numPr>
        <w:spacing w:after="0" w:line="240" w:lineRule="auto"/>
        <w:ind w:left="1080"/>
        <w:jc w:val="both"/>
      </w:pPr>
      <w:r w:rsidRPr="00927C1A">
        <w:t>Kode Etik ini bertujuan sebagai pedoman umum d</w:t>
      </w:r>
      <w:r w:rsidR="00F40D3D" w:rsidRPr="00927C1A">
        <w:t>idalam proses bekerja</w:t>
      </w:r>
      <w:r w:rsidRPr="00927C1A">
        <w:t xml:space="preserve">, namun dalam hal </w:t>
      </w:r>
      <w:r w:rsidR="00F40D3D" w:rsidRPr="00927C1A">
        <w:t>k</w:t>
      </w:r>
      <w:r w:rsidRPr="00927C1A">
        <w:t xml:space="preserve">aryawan merasa tidak yakin tentang apa yang harus diperbuat dalam situasi tertentu, maka sangat disarankan untuk mencari petunjuk dan informasi tambahan dari </w:t>
      </w:r>
      <w:r w:rsidR="00F40D3D" w:rsidRPr="00927C1A">
        <w:t>a</w:t>
      </w:r>
      <w:r w:rsidRPr="00927C1A">
        <w:t>tasan atau</w:t>
      </w:r>
      <w:r w:rsidR="00F40D3D" w:rsidRPr="00927C1A">
        <w:t>pun</w:t>
      </w:r>
      <w:r w:rsidRPr="00927C1A">
        <w:t xml:space="preserve"> HR Manager</w:t>
      </w:r>
      <w:r w:rsidR="00F40D3D" w:rsidRPr="00927C1A">
        <w:t xml:space="preserve"> Perusahaan</w:t>
      </w:r>
      <w:r w:rsidRPr="00927C1A">
        <w:t>.</w:t>
      </w:r>
    </w:p>
    <w:p w:rsidR="001C302D" w:rsidRPr="00927C1A" w:rsidRDefault="001C302D" w:rsidP="00FC60B9">
      <w:pPr>
        <w:pStyle w:val="ListParagraph"/>
        <w:spacing w:after="0" w:line="240" w:lineRule="auto"/>
        <w:ind w:left="207"/>
        <w:jc w:val="both"/>
      </w:pPr>
    </w:p>
    <w:p w:rsidR="006E32A3" w:rsidRPr="00927C1A" w:rsidRDefault="00F40D3D" w:rsidP="00FC60B9">
      <w:pPr>
        <w:pStyle w:val="ListParagraph"/>
        <w:numPr>
          <w:ilvl w:val="0"/>
          <w:numId w:val="13"/>
        </w:numPr>
        <w:spacing w:after="0" w:line="240" w:lineRule="auto"/>
        <w:ind w:left="1080"/>
        <w:jc w:val="both"/>
      </w:pPr>
      <w:r w:rsidRPr="00927C1A">
        <w:t>Pada situasi di</w:t>
      </w:r>
      <w:r w:rsidR="006E32A3" w:rsidRPr="00927C1A">
        <w:t xml:space="preserve">mana </w:t>
      </w:r>
      <w:r w:rsidRPr="00927C1A">
        <w:t>k</w:t>
      </w:r>
      <w:r w:rsidR="006E32A3" w:rsidRPr="00927C1A">
        <w:t xml:space="preserve">aryawan mencurigai adanya pelanggaran terhadap hukum, peraturan atau peraturan </w:t>
      </w:r>
      <w:r w:rsidR="00485379" w:rsidRPr="00927C1A">
        <w:t>Perusahaan</w:t>
      </w:r>
      <w:r w:rsidR="006E32A3" w:rsidRPr="00927C1A">
        <w:t xml:space="preserve">, maka </w:t>
      </w:r>
      <w:r w:rsidRPr="00927C1A">
        <w:t>k</w:t>
      </w:r>
      <w:r w:rsidR="006E32A3" w:rsidRPr="00927C1A">
        <w:t xml:space="preserve">aryawan harus segera menyampaikan kecurigaannya kepada </w:t>
      </w:r>
      <w:r w:rsidRPr="00927C1A">
        <w:t>a</w:t>
      </w:r>
      <w:r w:rsidR="006E32A3" w:rsidRPr="00927C1A">
        <w:t xml:space="preserve">tasan, HR Manager atau </w:t>
      </w:r>
      <w:r w:rsidR="007445EE">
        <w:t>menggunakan saran</w:t>
      </w:r>
      <w:r w:rsidR="009014D1">
        <w:rPr>
          <w:lang w:val="en-US"/>
        </w:rPr>
        <w:t>a</w:t>
      </w:r>
      <w:r w:rsidR="007445EE">
        <w:t xml:space="preserve"> whistleblowing system yang diterapkan dalam Perusahaan</w:t>
      </w:r>
      <w:r w:rsidR="006E32A3" w:rsidRPr="00927C1A">
        <w:t>.</w:t>
      </w:r>
    </w:p>
    <w:p w:rsidR="00D22855" w:rsidRPr="00927C1A" w:rsidRDefault="00D22855" w:rsidP="00365AF3">
      <w:pPr>
        <w:pStyle w:val="ListParagraph"/>
        <w:spacing w:after="0" w:line="240" w:lineRule="auto"/>
        <w:ind w:left="567"/>
        <w:jc w:val="both"/>
      </w:pPr>
    </w:p>
    <w:p w:rsidR="00D22855" w:rsidRPr="00FC60B9" w:rsidRDefault="00D22855">
      <w:pPr>
        <w:pStyle w:val="ListParagraph"/>
        <w:numPr>
          <w:ilvl w:val="0"/>
          <w:numId w:val="1"/>
        </w:numPr>
        <w:spacing w:after="0" w:line="240" w:lineRule="auto"/>
        <w:ind w:hanging="270"/>
        <w:jc w:val="both"/>
        <w:rPr>
          <w:u w:val="single"/>
        </w:rPr>
        <w:pPrChange w:id="23" w:author="Andrew Santoni Hutasoit" w:date="2017-02-06T17:17:00Z">
          <w:pPr>
            <w:pStyle w:val="ListParagraph"/>
            <w:numPr>
              <w:numId w:val="1"/>
            </w:numPr>
            <w:spacing w:after="0" w:line="240" w:lineRule="auto"/>
            <w:ind w:hanging="360"/>
            <w:jc w:val="both"/>
          </w:pPr>
        </w:pPrChange>
      </w:pPr>
      <w:r w:rsidRPr="00FC60B9">
        <w:rPr>
          <w:u w:val="single"/>
        </w:rPr>
        <w:t>Benturan Kepenti</w:t>
      </w:r>
      <w:r w:rsidR="00146EB6" w:rsidRPr="00FC60B9">
        <w:rPr>
          <w:u w:val="single"/>
        </w:rPr>
        <w:t>n</w:t>
      </w:r>
      <w:r w:rsidRPr="00FC60B9">
        <w:rPr>
          <w:u w:val="single"/>
        </w:rPr>
        <w:t>gan</w:t>
      </w:r>
    </w:p>
    <w:p w:rsidR="00452023" w:rsidRPr="005E59E1" w:rsidRDefault="00CD5E0B" w:rsidP="00FC60B9">
      <w:pPr>
        <w:pStyle w:val="ListParagraph"/>
        <w:numPr>
          <w:ilvl w:val="0"/>
          <w:numId w:val="14"/>
        </w:numPr>
        <w:spacing w:after="0" w:line="240" w:lineRule="auto"/>
        <w:ind w:left="1080"/>
        <w:jc w:val="both"/>
        <w:rPr>
          <w:iCs/>
        </w:rPr>
      </w:pPr>
      <w:proofErr w:type="spellStart"/>
      <w:r>
        <w:rPr>
          <w:lang w:val="en-US"/>
        </w:rPr>
        <w:t>Insan</w:t>
      </w:r>
      <w:proofErr w:type="spellEnd"/>
      <w:r>
        <w:rPr>
          <w:lang w:val="en-US"/>
        </w:rPr>
        <w:t xml:space="preserve"> </w:t>
      </w:r>
      <w:del w:id="24" w:author="Andrew Santoni Hutasoit" w:date="2017-02-06T17:18:00Z">
        <w:r w:rsidDel="00FC60B9">
          <w:rPr>
            <w:lang w:val="en-US"/>
          </w:rPr>
          <w:delText xml:space="preserve">IMC </w:delText>
        </w:r>
      </w:del>
      <w:ins w:id="25" w:author="Andrew Santoni Hutasoit" w:date="2017-02-06T17:18:00Z">
        <w:r w:rsidR="00FC60B9">
          <w:rPr>
            <w:lang w:val="en-US"/>
          </w:rPr>
          <w:t xml:space="preserve">MDIA </w:t>
        </w:r>
      </w:ins>
      <w:r w:rsidR="00E27FEE" w:rsidRPr="00927C1A">
        <w:t xml:space="preserve">harus menghindari </w:t>
      </w:r>
      <w:r w:rsidR="00F31F8B">
        <w:t>benturan</w:t>
      </w:r>
      <w:r w:rsidR="00F31F8B" w:rsidRPr="00927C1A">
        <w:t xml:space="preserve"> </w:t>
      </w:r>
      <w:r w:rsidR="00A87B7D">
        <w:t xml:space="preserve">kepentingan </w:t>
      </w:r>
      <w:r w:rsidR="00E27FEE" w:rsidRPr="00927C1A">
        <w:t xml:space="preserve">pribadi dengan tugas </w:t>
      </w:r>
      <w:r w:rsidR="00A87B7D">
        <w:t xml:space="preserve">dan kewajiban </w:t>
      </w:r>
      <w:r w:rsidR="00E27FEE" w:rsidRPr="00927C1A">
        <w:t xml:space="preserve">pada </w:t>
      </w:r>
      <w:r w:rsidR="00485379" w:rsidRPr="00927C1A">
        <w:t>Perusahaan</w:t>
      </w:r>
      <w:r w:rsidR="00F10EAC">
        <w:t xml:space="preserve"> dan/atau benturan kepentingan pribadi dengan kepentingan pribadi </w:t>
      </w:r>
      <w:r w:rsidR="00E52025">
        <w:t>teman sekerjanya</w:t>
      </w:r>
      <w:r w:rsidR="00F10EAC">
        <w:t xml:space="preserve"> dengan </w:t>
      </w:r>
      <w:proofErr w:type="gramStart"/>
      <w:r w:rsidR="00E52025">
        <w:t>cara</w:t>
      </w:r>
      <w:proofErr w:type="gramEnd"/>
      <w:r w:rsidR="00E52025">
        <w:t xml:space="preserve"> </w:t>
      </w:r>
      <w:r w:rsidR="00F10EAC">
        <w:t>m</w:t>
      </w:r>
      <w:r w:rsidR="00F10EAC" w:rsidRPr="00F10EAC">
        <w:t>entaati segala etika dan tata tertib kerja serta segala pedoman kerja yang berlaku agar tercipta suasana yang kondusiif, antara lain menyangkut keselamatan diri dan teman sekerjanya maupun</w:t>
      </w:r>
      <w:r w:rsidR="00F10EAC">
        <w:t xml:space="preserve"> keselamatan hasil kerja</w:t>
      </w:r>
      <w:r w:rsidR="00E27FEE" w:rsidRPr="00927C1A">
        <w:t xml:space="preserve">. </w:t>
      </w:r>
    </w:p>
    <w:p w:rsidR="00E27FEE" w:rsidRPr="00927C1A" w:rsidRDefault="00E27FEE" w:rsidP="00FC60B9">
      <w:pPr>
        <w:pStyle w:val="ListParagraph"/>
        <w:spacing w:after="0" w:line="240" w:lineRule="auto"/>
        <w:ind w:left="927"/>
        <w:jc w:val="both"/>
        <w:rPr>
          <w:iCs/>
        </w:rPr>
      </w:pPr>
    </w:p>
    <w:p w:rsidR="001A5096" w:rsidRPr="00FC285C" w:rsidRDefault="00485379" w:rsidP="00FC60B9">
      <w:pPr>
        <w:pStyle w:val="ListParagraph"/>
        <w:numPr>
          <w:ilvl w:val="0"/>
          <w:numId w:val="14"/>
        </w:numPr>
        <w:spacing w:after="0" w:line="240" w:lineRule="auto"/>
        <w:ind w:left="1080"/>
        <w:jc w:val="both"/>
        <w:rPr>
          <w:lang w:val="en-US"/>
        </w:rPr>
      </w:pPr>
      <w:r w:rsidRPr="00927C1A">
        <w:t>Perusahaan</w:t>
      </w:r>
      <w:r w:rsidR="00E27FEE" w:rsidRPr="00927C1A">
        <w:t xml:space="preserve"> mengandalkan komitmen </w:t>
      </w:r>
      <w:r w:rsidR="003401B9" w:rsidRPr="00927C1A">
        <w:t xml:space="preserve">karyawan </w:t>
      </w:r>
      <w:r w:rsidR="00E27FEE" w:rsidRPr="00927C1A">
        <w:t xml:space="preserve">untuk memegang teguh standar etika dengan </w:t>
      </w:r>
      <w:r w:rsidR="00DA7D10">
        <w:t>ber</w:t>
      </w:r>
      <w:r w:rsidR="00E27FEE" w:rsidRPr="00927C1A">
        <w:t xml:space="preserve">perilaku profesional. Setiap </w:t>
      </w:r>
      <w:r w:rsidR="00D63107">
        <w:t>u</w:t>
      </w:r>
      <w:r w:rsidR="00D63107" w:rsidRPr="00927C1A">
        <w:t xml:space="preserve">nit </w:t>
      </w:r>
      <w:r w:rsidR="00D63107">
        <w:t>b</w:t>
      </w:r>
      <w:r w:rsidR="00D63107" w:rsidRPr="00927C1A">
        <w:t>isnis</w:t>
      </w:r>
      <w:r w:rsidR="00D63107">
        <w:t xml:space="preserve"> usaha anak Perusahaan</w:t>
      </w:r>
      <w:r w:rsidR="00D63107" w:rsidRPr="00927C1A">
        <w:t xml:space="preserve"> </w:t>
      </w:r>
      <w:r w:rsidR="00E27FEE" w:rsidRPr="00927C1A">
        <w:t xml:space="preserve">dimungkinkan untuk memiliki kebijakan sendiri untuk mengantisipasi adanya benturan kepentingan di </w:t>
      </w:r>
      <w:r w:rsidR="003401B9" w:rsidRPr="00927C1A">
        <w:t>unit bisnis</w:t>
      </w:r>
      <w:r w:rsidR="00D63107">
        <w:t xml:space="preserve"> usaha anak Perusahaan</w:t>
      </w:r>
      <w:r w:rsidR="003401B9" w:rsidRPr="00927C1A">
        <w:t xml:space="preserve"> </w:t>
      </w:r>
      <w:r w:rsidR="00E27FEE" w:rsidRPr="00927C1A">
        <w:t>tersebut.</w:t>
      </w:r>
    </w:p>
    <w:p w:rsidR="001A5096" w:rsidRPr="001A5096" w:rsidRDefault="00122297" w:rsidP="00FC60B9">
      <w:pPr>
        <w:pStyle w:val="ListParagraph"/>
        <w:rPr>
          <w:lang w:val="en-US"/>
        </w:rPr>
      </w:pPr>
      <w:ins w:id="26" w:author="Andrew Santoni Hutasoit" w:date="2017-03-29T12:15:00Z">
        <w:r>
          <w:rPr>
            <w:noProof/>
            <w:lang w:val="en-US"/>
          </w:rPr>
          <w:lastRenderedPageBreak/>
          <w:drawing>
            <wp:anchor distT="0" distB="0" distL="114300" distR="114300" simplePos="0" relativeHeight="251660288" behindDoc="1" locked="0" layoutInCell="1" allowOverlap="1">
              <wp:simplePos x="0" y="0"/>
              <wp:positionH relativeFrom="column">
                <wp:posOffset>-913736</wp:posOffset>
              </wp:positionH>
              <wp:positionV relativeFrom="paragraph">
                <wp:posOffset>-899145</wp:posOffset>
              </wp:positionV>
              <wp:extent cx="7644765" cy="10838815"/>
              <wp:effectExtent l="0" t="0" r="0" b="635"/>
              <wp:wrapNone/>
              <wp:docPr id="3" name="Picture 3" descr="watermark_mdia_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mark_mdia_ok-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44765" cy="10838815"/>
                      </a:xfrm>
                      <a:prstGeom prst="rect">
                        <a:avLst/>
                      </a:prstGeom>
                      <a:noFill/>
                      <a:ln>
                        <a:noFill/>
                      </a:ln>
                    </pic:spPr>
                  </pic:pic>
                </a:graphicData>
              </a:graphic>
              <wp14:sizeRelH relativeFrom="page">
                <wp14:pctWidth>0</wp14:pctWidth>
              </wp14:sizeRelH>
              <wp14:sizeRelV relativeFrom="page">
                <wp14:pctHeight>0</wp14:pctHeight>
              </wp14:sizeRelV>
            </wp:anchor>
          </w:drawing>
        </w:r>
      </w:ins>
    </w:p>
    <w:p w:rsidR="001A5096" w:rsidRPr="00FC60B9" w:rsidRDefault="001A5096">
      <w:pPr>
        <w:pStyle w:val="ListParagraph"/>
        <w:numPr>
          <w:ilvl w:val="0"/>
          <w:numId w:val="1"/>
        </w:numPr>
        <w:tabs>
          <w:tab w:val="left" w:pos="993"/>
        </w:tabs>
        <w:spacing w:after="0" w:line="240" w:lineRule="auto"/>
        <w:ind w:left="709" w:hanging="259"/>
        <w:jc w:val="both"/>
        <w:rPr>
          <w:lang w:val="en-US"/>
        </w:rPr>
        <w:pPrChange w:id="27" w:author="Andrew Santoni Hutasoit" w:date="2017-02-06T17:19:00Z">
          <w:pPr>
            <w:pStyle w:val="ListParagraph"/>
            <w:numPr>
              <w:numId w:val="1"/>
            </w:numPr>
            <w:tabs>
              <w:tab w:val="left" w:pos="993"/>
            </w:tabs>
            <w:spacing w:after="0" w:line="240" w:lineRule="auto"/>
            <w:ind w:left="709" w:hanging="349"/>
            <w:jc w:val="both"/>
          </w:pPr>
        </w:pPrChange>
      </w:pPr>
      <w:proofErr w:type="spellStart"/>
      <w:r>
        <w:rPr>
          <w:u w:val="single"/>
          <w:lang w:val="en-US"/>
        </w:rPr>
        <w:t>Kerahasiaan</w:t>
      </w:r>
      <w:proofErr w:type="spellEnd"/>
    </w:p>
    <w:p w:rsidR="001A5096" w:rsidRPr="009C67A4" w:rsidRDefault="001A5096" w:rsidP="00FC60B9">
      <w:pPr>
        <w:pStyle w:val="ListParagraph"/>
        <w:numPr>
          <w:ilvl w:val="0"/>
          <w:numId w:val="4"/>
        </w:numPr>
        <w:tabs>
          <w:tab w:val="left" w:pos="990"/>
        </w:tabs>
        <w:spacing w:after="0" w:line="240" w:lineRule="auto"/>
        <w:ind w:left="993" w:hanging="273"/>
        <w:jc w:val="both"/>
      </w:pPr>
      <w:r w:rsidRPr="009C67A4">
        <w:t>Kerahasiaan Informasi</w:t>
      </w:r>
    </w:p>
    <w:p w:rsidR="001A5096" w:rsidRPr="00FC60B9" w:rsidRDefault="00FC60B9" w:rsidP="00FC60B9">
      <w:pPr>
        <w:spacing w:after="0" w:line="240" w:lineRule="auto"/>
        <w:ind w:left="993"/>
        <w:jc w:val="both"/>
        <w:rPr>
          <w:lang w:val="en-US"/>
        </w:rPr>
      </w:pPr>
      <w:proofErr w:type="spellStart"/>
      <w:ins w:id="28" w:author="Andrew Santoni Hutasoit" w:date="2017-02-06T17:19:00Z">
        <w:r>
          <w:rPr>
            <w:lang w:val="en-US"/>
          </w:rPr>
          <w:t>Selama</w:t>
        </w:r>
        <w:proofErr w:type="spellEnd"/>
        <w:r>
          <w:rPr>
            <w:lang w:val="en-US"/>
          </w:rPr>
          <w:t xml:space="preserve"> </w:t>
        </w:r>
        <w:proofErr w:type="spellStart"/>
        <w:r>
          <w:rPr>
            <w:lang w:val="en-US"/>
          </w:rPr>
          <w:t>masa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dan</w:t>
        </w:r>
        <w:proofErr w:type="spellEnd"/>
        <w:r>
          <w:rPr>
            <w:lang w:val="en-US"/>
          </w:rPr>
          <w:t xml:space="preserve"> s</w:t>
        </w:r>
      </w:ins>
      <w:del w:id="29" w:author="Andrew Santoni Hutasoit" w:date="2017-02-06T17:19:00Z">
        <w:r w:rsidR="001A5096" w:rsidDel="00FC60B9">
          <w:delText>S</w:delText>
        </w:r>
      </w:del>
      <w:r w:rsidR="001A5096" w:rsidRPr="00927C1A">
        <w:t>etelah pemutusan hubungan kerja dari Perusahaan, karyawan</w:t>
      </w:r>
      <w:r w:rsidR="001A5096">
        <w:t xml:space="preserve"> </w:t>
      </w:r>
      <w:r w:rsidR="001A5096" w:rsidRPr="00927C1A">
        <w:t xml:space="preserve">harus tetap menjaga </w:t>
      </w:r>
      <w:proofErr w:type="gramStart"/>
      <w:r w:rsidR="001A5096" w:rsidRPr="00927C1A">
        <w:t>nama</w:t>
      </w:r>
      <w:proofErr w:type="gramEnd"/>
      <w:r w:rsidR="001A5096" w:rsidRPr="00927C1A">
        <w:t xml:space="preserve"> baik Perusahaan dan tidak menyebarluaskan hak milik,</w:t>
      </w:r>
      <w:r w:rsidR="001A5096">
        <w:t xml:space="preserve"> </w:t>
      </w:r>
      <w:r w:rsidR="001A5096" w:rsidRPr="00927C1A">
        <w:t xml:space="preserve">informasi non-publik dan informasi rahasia tentang Perusahaan, serta para </w:t>
      </w:r>
      <w:proofErr w:type="spellStart"/>
      <w:r w:rsidR="001A5096">
        <w:rPr>
          <w:lang w:val="en-US"/>
        </w:rPr>
        <w:t>mitra</w:t>
      </w:r>
      <w:proofErr w:type="spellEnd"/>
      <w:r w:rsidR="001A5096">
        <w:rPr>
          <w:lang w:val="en-US"/>
        </w:rPr>
        <w:t xml:space="preserve"> </w:t>
      </w:r>
      <w:proofErr w:type="spellStart"/>
      <w:r w:rsidR="001A5096">
        <w:rPr>
          <w:lang w:val="en-US"/>
        </w:rPr>
        <w:t>usaha</w:t>
      </w:r>
      <w:proofErr w:type="spellEnd"/>
      <w:r w:rsidR="001A5096">
        <w:rPr>
          <w:lang w:val="en-US"/>
        </w:rPr>
        <w:t>.</w:t>
      </w:r>
    </w:p>
    <w:p w:rsidR="001A5096" w:rsidRPr="005E59E1" w:rsidRDefault="001A5096" w:rsidP="00FC60B9">
      <w:pPr>
        <w:spacing w:after="0" w:line="240" w:lineRule="auto"/>
        <w:ind w:left="993" w:hanging="273"/>
        <w:jc w:val="both"/>
      </w:pPr>
    </w:p>
    <w:p w:rsidR="001A5096" w:rsidRPr="00927C1A" w:rsidRDefault="001A5096" w:rsidP="00FC60B9">
      <w:pPr>
        <w:pStyle w:val="ListParagraph"/>
        <w:numPr>
          <w:ilvl w:val="0"/>
          <w:numId w:val="4"/>
        </w:numPr>
        <w:tabs>
          <w:tab w:val="left" w:pos="1276"/>
        </w:tabs>
        <w:spacing w:after="0" w:line="240" w:lineRule="auto"/>
        <w:ind w:left="993" w:hanging="273"/>
        <w:jc w:val="both"/>
        <w:rPr>
          <w:u w:val="single"/>
        </w:rPr>
      </w:pPr>
      <w:r w:rsidRPr="009C67A4">
        <w:t>Kebebasan Pribadi tentang Informasi Karyawan</w:t>
      </w:r>
    </w:p>
    <w:p w:rsidR="00903ADB" w:rsidRPr="0064621F" w:rsidRDefault="001A5096" w:rsidP="00FC60B9">
      <w:pPr>
        <w:pStyle w:val="ListParagraph"/>
        <w:spacing w:after="0" w:line="240" w:lineRule="auto"/>
        <w:ind w:left="993"/>
        <w:jc w:val="both"/>
        <w:rPr>
          <w:lang w:val="en-US"/>
        </w:rPr>
      </w:pPr>
      <w:r w:rsidRPr="00927C1A">
        <w:t>Perusahaan akan melindungi kebebasan pribadi dan kerahasiaan dari catatan-catatan kesehatan dan personalia Karyawan. Catatan-catatan tersebut tidak boleh disebarkan atau dibicarakan di luar Perusahaan. Permintaan atas catatan-catatan tersebut dari luar Perusahaan dalam situasi tertentu, harus mendapat persetujuan dari pihak yang berwenang.</w:t>
      </w:r>
    </w:p>
    <w:p w:rsidR="00CD5E0B" w:rsidRPr="00FC60B9" w:rsidRDefault="00CD5E0B" w:rsidP="00D22855">
      <w:pPr>
        <w:pStyle w:val="ListParagraph"/>
        <w:spacing w:after="0" w:line="240" w:lineRule="auto"/>
        <w:ind w:left="567"/>
        <w:jc w:val="both"/>
        <w:rPr>
          <w:lang w:val="en-US"/>
        </w:rPr>
      </w:pPr>
    </w:p>
    <w:p w:rsidR="00FC716E" w:rsidRPr="00FC60B9" w:rsidRDefault="00903ADB">
      <w:pPr>
        <w:pStyle w:val="ListParagraph"/>
        <w:numPr>
          <w:ilvl w:val="0"/>
          <w:numId w:val="1"/>
        </w:numPr>
        <w:spacing w:after="0" w:line="240" w:lineRule="auto"/>
        <w:ind w:hanging="270"/>
        <w:jc w:val="both"/>
        <w:rPr>
          <w:lang w:val="en-US"/>
        </w:rPr>
        <w:pPrChange w:id="30" w:author="Andrew Santoni Hutasoit" w:date="2017-02-06T17:19:00Z">
          <w:pPr>
            <w:pStyle w:val="ListParagraph"/>
            <w:numPr>
              <w:numId w:val="1"/>
            </w:numPr>
            <w:spacing w:after="0" w:line="240" w:lineRule="auto"/>
            <w:ind w:hanging="360"/>
            <w:jc w:val="both"/>
          </w:pPr>
        </w:pPrChange>
      </w:pPr>
      <w:r w:rsidRPr="00FC60B9">
        <w:rPr>
          <w:u w:val="single"/>
        </w:rPr>
        <w:t>Hubungan dengan Pihak Ketiga</w:t>
      </w:r>
    </w:p>
    <w:p w:rsidR="00703C75" w:rsidRPr="00FC60B9" w:rsidRDefault="00D708FA" w:rsidP="00A97ED0">
      <w:pPr>
        <w:pStyle w:val="ListParagraph"/>
        <w:numPr>
          <w:ilvl w:val="0"/>
          <w:numId w:val="3"/>
        </w:numPr>
        <w:spacing w:after="0" w:line="240" w:lineRule="auto"/>
        <w:ind w:left="993" w:hanging="284"/>
        <w:jc w:val="both"/>
      </w:pPr>
      <w:proofErr w:type="spellStart"/>
      <w:r>
        <w:rPr>
          <w:lang w:val="en-US"/>
        </w:rPr>
        <w:t>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Pelanggan</w:t>
      </w:r>
      <w:proofErr w:type="spellEnd"/>
    </w:p>
    <w:p w:rsidR="00703C75" w:rsidRDefault="00D708FA" w:rsidP="00703C75">
      <w:pPr>
        <w:pStyle w:val="ListParagraph"/>
        <w:spacing w:after="0" w:line="240" w:lineRule="auto"/>
        <w:ind w:left="993"/>
        <w:jc w:val="both"/>
        <w:rPr>
          <w:lang w:val="en-US"/>
        </w:rPr>
      </w:pPr>
      <w:proofErr w:type="spellStart"/>
      <w:r>
        <w:rPr>
          <w:lang w:val="en-US"/>
        </w:rPr>
        <w:t>Prinsip</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pelanggan</w:t>
      </w:r>
      <w:proofErr w:type="spellEnd"/>
      <w:r>
        <w:rPr>
          <w:lang w:val="en-US"/>
        </w:rPr>
        <w:t>:</w:t>
      </w:r>
    </w:p>
    <w:p w:rsidR="00D708FA" w:rsidRDefault="00D708FA" w:rsidP="00FC60B9">
      <w:pPr>
        <w:pStyle w:val="ListParagraph"/>
        <w:numPr>
          <w:ilvl w:val="1"/>
          <w:numId w:val="14"/>
        </w:numPr>
        <w:spacing w:after="0" w:line="240" w:lineRule="auto"/>
        <w:jc w:val="both"/>
        <w:rPr>
          <w:lang w:val="en-US"/>
        </w:rPr>
      </w:pPr>
      <w:r>
        <w:rPr>
          <w:lang w:val="en-US"/>
        </w:rPr>
        <w:t xml:space="preserve">Perusahaan </w:t>
      </w:r>
      <w:proofErr w:type="spellStart"/>
      <w:r>
        <w:rPr>
          <w:lang w:val="en-US"/>
        </w:rPr>
        <w:t>menghormati</w:t>
      </w:r>
      <w:proofErr w:type="spellEnd"/>
      <w:r>
        <w:rPr>
          <w:lang w:val="en-US"/>
        </w:rPr>
        <w:t xml:space="preserve"> </w:t>
      </w:r>
      <w:proofErr w:type="spellStart"/>
      <w:r>
        <w:rPr>
          <w:lang w:val="en-US"/>
        </w:rPr>
        <w:t>hak-hak</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perundang-undagan</w:t>
      </w:r>
      <w:proofErr w:type="spellEnd"/>
      <w:r>
        <w:rPr>
          <w:lang w:val="en-US"/>
        </w:rPr>
        <w:t xml:space="preserve"> yang </w:t>
      </w:r>
      <w:proofErr w:type="spellStart"/>
      <w:r>
        <w:rPr>
          <w:lang w:val="en-US"/>
        </w:rPr>
        <w:t>berlaku</w:t>
      </w:r>
      <w:proofErr w:type="spellEnd"/>
      <w:r>
        <w:rPr>
          <w:lang w:val="en-US"/>
        </w:rPr>
        <w:t>;</w:t>
      </w:r>
    </w:p>
    <w:p w:rsidR="00D708FA" w:rsidRDefault="00D708FA" w:rsidP="00FC60B9">
      <w:pPr>
        <w:pStyle w:val="ListParagraph"/>
        <w:numPr>
          <w:ilvl w:val="1"/>
          <w:numId w:val="14"/>
        </w:numPr>
        <w:spacing w:after="0" w:line="240" w:lineRule="auto"/>
        <w:jc w:val="both"/>
        <w:rPr>
          <w:lang w:val="en-US"/>
        </w:rPr>
      </w:pPr>
      <w:r>
        <w:rPr>
          <w:lang w:val="en-US"/>
        </w:rPr>
        <w:t xml:space="preserve">Perusahaan </w:t>
      </w:r>
      <w:proofErr w:type="spellStart"/>
      <w:r>
        <w:rPr>
          <w:lang w:val="en-US"/>
        </w:rPr>
        <w:t>melalui</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Anak</w:t>
      </w:r>
      <w:proofErr w:type="spellEnd"/>
      <w:r>
        <w:rPr>
          <w:lang w:val="en-US"/>
        </w:rPr>
        <w:t xml:space="preserve"> </w:t>
      </w:r>
      <w:proofErr w:type="spellStart"/>
      <w:r>
        <w:rPr>
          <w:lang w:val="en-US"/>
        </w:rPr>
        <w:t>berkomitmen</w:t>
      </w:r>
      <w:proofErr w:type="spellEnd"/>
      <w:r>
        <w:rPr>
          <w:lang w:val="en-US"/>
        </w:rPr>
        <w:t xml:space="preserve"> </w:t>
      </w:r>
      <w:proofErr w:type="spellStart"/>
      <w:r>
        <w:rPr>
          <w:lang w:val="en-US"/>
        </w:rPr>
        <w:t>terhad</w:t>
      </w:r>
      <w:ins w:id="31" w:author="Andrew Santoni Hutasoit" w:date="2017-02-06T17:20:00Z">
        <w:r w:rsidR="00FC60B9">
          <w:rPr>
            <w:lang w:val="en-US"/>
          </w:rPr>
          <w:t>a</w:t>
        </w:r>
      </w:ins>
      <w:r>
        <w:rPr>
          <w:lang w:val="en-US"/>
        </w:rPr>
        <w:t>p</w:t>
      </w:r>
      <w:proofErr w:type="spellEnd"/>
      <w:r>
        <w:rPr>
          <w:lang w:val="en-US"/>
        </w:rPr>
        <w:t xml:space="preserve"> </w:t>
      </w:r>
      <w:proofErr w:type="spellStart"/>
      <w:r>
        <w:rPr>
          <w:lang w:val="en-US"/>
        </w:rPr>
        <w:t>produk</w:t>
      </w:r>
      <w:proofErr w:type="spellEnd"/>
      <w:r>
        <w:rPr>
          <w:lang w:val="en-US"/>
        </w:rPr>
        <w:t>/</w:t>
      </w:r>
      <w:proofErr w:type="spellStart"/>
      <w:r>
        <w:rPr>
          <w:lang w:val="en-US"/>
        </w:rPr>
        <w:t>jasa</w:t>
      </w:r>
      <w:proofErr w:type="spellEnd"/>
      <w:r>
        <w:rPr>
          <w:lang w:val="en-US"/>
        </w:rPr>
        <w:t xml:space="preserve"> yang </w:t>
      </w:r>
      <w:proofErr w:type="spellStart"/>
      <w:r>
        <w:rPr>
          <w:lang w:val="en-US"/>
        </w:rPr>
        <w:t>ditawarkan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berlaku</w:t>
      </w:r>
      <w:proofErr w:type="spellEnd"/>
      <w:r>
        <w:rPr>
          <w:lang w:val="en-US"/>
        </w:rPr>
        <w:t>;</w:t>
      </w:r>
    </w:p>
    <w:p w:rsidR="00D708FA" w:rsidRDefault="00D708FA" w:rsidP="00FC60B9">
      <w:pPr>
        <w:pStyle w:val="ListParagraph"/>
        <w:numPr>
          <w:ilvl w:val="1"/>
          <w:numId w:val="14"/>
        </w:numPr>
        <w:spacing w:after="0" w:line="240" w:lineRule="auto"/>
        <w:jc w:val="both"/>
        <w:rPr>
          <w:lang w:val="en-US"/>
        </w:rPr>
      </w:pPr>
      <w:proofErr w:type="spellStart"/>
      <w:r>
        <w:rPr>
          <w:lang w:val="en-US"/>
        </w:rPr>
        <w:t>Insan</w:t>
      </w:r>
      <w:proofErr w:type="spellEnd"/>
      <w:r>
        <w:rPr>
          <w:lang w:val="en-US"/>
        </w:rPr>
        <w:t xml:space="preserve"> </w:t>
      </w:r>
      <w:del w:id="32" w:author="Andrew Santoni Hutasoit" w:date="2017-02-06T17:20:00Z">
        <w:r w:rsidDel="00FC60B9">
          <w:rPr>
            <w:lang w:val="en-US"/>
          </w:rPr>
          <w:delText xml:space="preserve">IMC </w:delText>
        </w:r>
      </w:del>
      <w:ins w:id="33" w:author="Andrew Santoni Hutasoit" w:date="2017-02-06T17:20:00Z">
        <w:r w:rsidR="00FC60B9">
          <w:rPr>
            <w:lang w:val="en-US"/>
          </w:rPr>
          <w:t xml:space="preserve">MDIA </w:t>
        </w:r>
      </w:ins>
      <w:proofErr w:type="spellStart"/>
      <w:r>
        <w:rPr>
          <w:lang w:val="en-US"/>
        </w:rPr>
        <w:t>tidak</w:t>
      </w:r>
      <w:proofErr w:type="spellEnd"/>
      <w:r>
        <w:rPr>
          <w:lang w:val="en-US"/>
        </w:rPr>
        <w:t xml:space="preserve"> </w:t>
      </w:r>
      <w:proofErr w:type="spellStart"/>
      <w:r>
        <w:rPr>
          <w:lang w:val="en-US"/>
        </w:rPr>
        <w:t>diperkenankan</w:t>
      </w:r>
      <w:proofErr w:type="spellEnd"/>
      <w:r>
        <w:rPr>
          <w:lang w:val="en-US"/>
        </w:rPr>
        <w:t xml:space="preserve"> </w:t>
      </w:r>
      <w:proofErr w:type="spellStart"/>
      <w:r>
        <w:rPr>
          <w:lang w:val="en-US"/>
        </w:rPr>
        <w:t>memberi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imbalan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hadiah</w:t>
      </w:r>
      <w:proofErr w:type="spellEnd"/>
      <w:r>
        <w:rPr>
          <w:lang w:val="en-US"/>
        </w:rPr>
        <w:t xml:space="preserve"> (yang </w:t>
      </w:r>
      <w:proofErr w:type="spellStart"/>
      <w:r>
        <w:rPr>
          <w:lang w:val="en-US"/>
        </w:rPr>
        <w:t>substansial</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w:t>
      </w:r>
    </w:p>
    <w:p w:rsidR="00D708FA" w:rsidRDefault="00D708FA" w:rsidP="00FC60B9">
      <w:pPr>
        <w:pStyle w:val="ListParagraph"/>
        <w:numPr>
          <w:ilvl w:val="1"/>
          <w:numId w:val="14"/>
        </w:numPr>
        <w:spacing w:after="0" w:line="240" w:lineRule="auto"/>
        <w:jc w:val="both"/>
        <w:rPr>
          <w:lang w:val="en-US"/>
        </w:rPr>
      </w:pPr>
      <w:r>
        <w:rPr>
          <w:lang w:val="en-US"/>
        </w:rPr>
        <w:t xml:space="preserve">Perusahaan </w:t>
      </w:r>
      <w:proofErr w:type="spellStart"/>
      <w:r>
        <w:rPr>
          <w:lang w:val="en-US"/>
        </w:rPr>
        <w:t>menjaga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rahasi</w:t>
      </w:r>
      <w:proofErr w:type="spellEnd"/>
      <w:r>
        <w:rPr>
          <w:lang w:val="en-US"/>
        </w:rPr>
        <w:t xml:space="preserve"> </w:t>
      </w:r>
      <w:proofErr w:type="spellStart"/>
      <w:r>
        <w:rPr>
          <w:lang w:val="en-US"/>
        </w:rPr>
        <w:t>pelanggan</w:t>
      </w:r>
      <w:proofErr w:type="spellEnd"/>
      <w:ins w:id="34" w:author="Andrew Santoni Hutasoit" w:date="2017-02-06T17:20:00Z">
        <w:r w:rsidR="00FC60B9">
          <w:rPr>
            <w:lang w:val="en-US"/>
          </w:rPr>
          <w:t>;</w:t>
        </w:r>
      </w:ins>
    </w:p>
    <w:p w:rsidR="00D708FA" w:rsidRPr="00FC60B9" w:rsidRDefault="00D708FA" w:rsidP="00FC60B9">
      <w:pPr>
        <w:pStyle w:val="ListParagraph"/>
        <w:numPr>
          <w:ilvl w:val="1"/>
          <w:numId w:val="14"/>
        </w:numPr>
        <w:spacing w:after="0" w:line="240" w:lineRule="auto"/>
        <w:jc w:val="both"/>
        <w:rPr>
          <w:lang w:val="en-US"/>
        </w:rPr>
      </w:pPr>
      <w:r>
        <w:rPr>
          <w:lang w:val="en-US"/>
        </w:rPr>
        <w:t xml:space="preserve">Perusahaan </w:t>
      </w:r>
      <w:proofErr w:type="spellStart"/>
      <w:r>
        <w:rPr>
          <w:lang w:val="en-US"/>
        </w:rPr>
        <w:t>mengacu</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periklanan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perundangan</w:t>
      </w:r>
      <w:proofErr w:type="spellEnd"/>
      <w:r>
        <w:rPr>
          <w:lang w:val="en-US"/>
        </w:rPr>
        <w:t xml:space="preserve"> yang </w:t>
      </w:r>
      <w:proofErr w:type="spellStart"/>
      <w:r>
        <w:rPr>
          <w:lang w:val="en-US"/>
        </w:rPr>
        <w:t>berlaku</w:t>
      </w:r>
      <w:proofErr w:type="spellEnd"/>
      <w:r>
        <w:rPr>
          <w:lang w:val="en-US"/>
        </w:rPr>
        <w:t>.</w:t>
      </w:r>
    </w:p>
    <w:p w:rsidR="00703C75" w:rsidRPr="00927C1A" w:rsidRDefault="00703C75" w:rsidP="00703C75">
      <w:pPr>
        <w:pStyle w:val="ListParagraph"/>
        <w:spacing w:after="0" w:line="240" w:lineRule="auto"/>
        <w:ind w:left="993"/>
        <w:jc w:val="both"/>
      </w:pPr>
    </w:p>
    <w:p w:rsidR="00D708FA" w:rsidRPr="00FC60B9" w:rsidRDefault="00D708FA" w:rsidP="00A97ED0">
      <w:pPr>
        <w:pStyle w:val="ListParagraph"/>
        <w:numPr>
          <w:ilvl w:val="0"/>
          <w:numId w:val="3"/>
        </w:numPr>
        <w:spacing w:after="0" w:line="240" w:lineRule="auto"/>
        <w:ind w:left="993" w:hanging="284"/>
        <w:jc w:val="both"/>
      </w:pPr>
      <w:proofErr w:type="spellStart"/>
      <w:r>
        <w:rPr>
          <w:lang w:val="en-US"/>
        </w:rPr>
        <w:t>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Mitra</w:t>
      </w:r>
      <w:proofErr w:type="spellEnd"/>
      <w:r>
        <w:rPr>
          <w:lang w:val="en-US"/>
        </w:rPr>
        <w:t xml:space="preserve"> Usaha</w:t>
      </w:r>
    </w:p>
    <w:p w:rsidR="00D708FA" w:rsidRDefault="00D708FA" w:rsidP="00FC60B9">
      <w:pPr>
        <w:pStyle w:val="ListParagraph"/>
        <w:spacing w:after="0" w:line="240" w:lineRule="auto"/>
        <w:ind w:left="993"/>
        <w:jc w:val="both"/>
        <w:rPr>
          <w:lang w:val="en-US"/>
        </w:rPr>
      </w:pPr>
      <w:proofErr w:type="spellStart"/>
      <w:r>
        <w:rPr>
          <w:lang w:val="en-US"/>
        </w:rPr>
        <w:t>Prinsip</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menjalin</w:t>
      </w:r>
      <w:proofErr w:type="spellEnd"/>
      <w:r>
        <w:rPr>
          <w:lang w:val="en-US"/>
        </w:rPr>
        <w:t xml:space="preserve"> </w:t>
      </w:r>
      <w:proofErr w:type="spellStart"/>
      <w:r>
        <w:rPr>
          <w:lang w:val="en-US"/>
        </w:rPr>
        <w:t>kerjasama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mitra</w:t>
      </w:r>
      <w:proofErr w:type="spellEnd"/>
      <w:r>
        <w:rPr>
          <w:lang w:val="en-US"/>
        </w:rPr>
        <w:t xml:space="preserve"> </w:t>
      </w:r>
      <w:proofErr w:type="spellStart"/>
      <w:r>
        <w:rPr>
          <w:lang w:val="en-US"/>
        </w:rPr>
        <w:t>usaha</w:t>
      </w:r>
      <w:proofErr w:type="spellEnd"/>
      <w:r>
        <w:rPr>
          <w:lang w:val="en-US"/>
        </w:rPr>
        <w:t>:</w:t>
      </w:r>
    </w:p>
    <w:p w:rsidR="00D708FA" w:rsidRPr="00FC60B9" w:rsidRDefault="00D708FA" w:rsidP="00FC60B9">
      <w:pPr>
        <w:pStyle w:val="ListParagraph"/>
        <w:numPr>
          <w:ilvl w:val="1"/>
          <w:numId w:val="13"/>
        </w:numPr>
        <w:spacing w:after="0" w:line="240" w:lineRule="auto"/>
        <w:ind w:left="1440"/>
        <w:jc w:val="both"/>
      </w:pPr>
      <w:proofErr w:type="spellStart"/>
      <w:r>
        <w:rPr>
          <w:lang w:val="en-US"/>
        </w:rPr>
        <w:t>Berdasarkan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kesetaraan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percaya</w:t>
      </w:r>
      <w:proofErr w:type="spellEnd"/>
      <w:r>
        <w:rPr>
          <w:lang w:val="en-US"/>
        </w:rPr>
        <w:t xml:space="preserve"> (</w:t>
      </w:r>
      <w:r w:rsidRPr="00FC60B9">
        <w:rPr>
          <w:i/>
          <w:lang w:val="en-US"/>
        </w:rPr>
        <w:t>mutual trust</w:t>
      </w:r>
      <w:r>
        <w:rPr>
          <w:lang w:val="en-US"/>
        </w:rPr>
        <w:t xml:space="preserve">) yang </w:t>
      </w:r>
      <w:proofErr w:type="spellStart"/>
      <w:r>
        <w:rPr>
          <w:lang w:val="en-US"/>
        </w:rPr>
        <w:t>berlandaskan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keadilan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sosial</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membedakan</w:t>
      </w:r>
      <w:proofErr w:type="spellEnd"/>
      <w:r>
        <w:rPr>
          <w:lang w:val="en-US"/>
        </w:rPr>
        <w:t xml:space="preserve"> </w:t>
      </w:r>
      <w:proofErr w:type="spellStart"/>
      <w:r>
        <w:rPr>
          <w:lang w:val="en-US"/>
        </w:rPr>
        <w:t>suku</w:t>
      </w:r>
      <w:proofErr w:type="spellEnd"/>
      <w:r>
        <w:rPr>
          <w:lang w:val="en-US"/>
        </w:rPr>
        <w:t xml:space="preserve">, agama, </w:t>
      </w:r>
      <w:proofErr w:type="spellStart"/>
      <w:r>
        <w:rPr>
          <w:lang w:val="en-US"/>
        </w:rPr>
        <w:t>ras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golongan</w:t>
      </w:r>
      <w:proofErr w:type="spellEnd"/>
      <w:r>
        <w:rPr>
          <w:lang w:val="en-US"/>
        </w:rPr>
        <w:t>;</w:t>
      </w:r>
    </w:p>
    <w:p w:rsidR="00D708FA" w:rsidRPr="00FC60B9" w:rsidRDefault="00D708FA" w:rsidP="00FC60B9">
      <w:pPr>
        <w:pStyle w:val="ListParagraph"/>
        <w:numPr>
          <w:ilvl w:val="1"/>
          <w:numId w:val="13"/>
        </w:numPr>
        <w:spacing w:after="0" w:line="240" w:lineRule="auto"/>
        <w:ind w:left="1440"/>
        <w:jc w:val="both"/>
      </w:pPr>
      <w:proofErr w:type="spellStart"/>
      <w:r>
        <w:rPr>
          <w:lang w:val="en-US"/>
        </w:rPr>
        <w:t>Patuh</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perundangan</w:t>
      </w:r>
      <w:proofErr w:type="spellEnd"/>
      <w:r>
        <w:rPr>
          <w:lang w:val="en-US"/>
        </w:rPr>
        <w:t xml:space="preserve"> yang </w:t>
      </w:r>
      <w:proofErr w:type="spellStart"/>
      <w:r>
        <w:rPr>
          <w:lang w:val="en-US"/>
        </w:rPr>
        <w:t>berlaku</w:t>
      </w:r>
      <w:proofErr w:type="spellEnd"/>
      <w:r>
        <w:rPr>
          <w:lang w:val="en-US"/>
        </w:rPr>
        <w:t>;</w:t>
      </w:r>
    </w:p>
    <w:p w:rsidR="00D708FA" w:rsidRPr="00FC60B9" w:rsidRDefault="00D708FA" w:rsidP="00FC60B9">
      <w:pPr>
        <w:pStyle w:val="ListParagraph"/>
        <w:numPr>
          <w:ilvl w:val="1"/>
          <w:numId w:val="13"/>
        </w:numPr>
        <w:spacing w:after="0" w:line="240" w:lineRule="auto"/>
        <w:ind w:left="1440"/>
        <w:jc w:val="both"/>
      </w:pPr>
      <w:proofErr w:type="spellStart"/>
      <w:r>
        <w:rPr>
          <w:lang w:val="en-US"/>
        </w:rPr>
        <w:t>Insan</w:t>
      </w:r>
      <w:proofErr w:type="spellEnd"/>
      <w:r>
        <w:rPr>
          <w:lang w:val="en-US"/>
        </w:rPr>
        <w:t xml:space="preserve"> </w:t>
      </w:r>
      <w:ins w:id="35" w:author="Andrew Santoni Hutasoit" w:date="2017-02-06T17:21:00Z">
        <w:r w:rsidR="00FC60B9">
          <w:rPr>
            <w:lang w:val="en-US"/>
          </w:rPr>
          <w:t>MDIA</w:t>
        </w:r>
      </w:ins>
      <w:del w:id="36" w:author="Andrew Santoni Hutasoit" w:date="2017-02-06T17:21:00Z">
        <w:r w:rsidDel="00FC60B9">
          <w:rPr>
            <w:lang w:val="en-US"/>
          </w:rPr>
          <w:delText>IMC</w:delText>
        </w:r>
      </w:del>
      <w:r>
        <w:rPr>
          <w:lang w:val="en-US"/>
        </w:rPr>
        <w:t xml:space="preserve"> </w:t>
      </w:r>
      <w:proofErr w:type="spellStart"/>
      <w:r>
        <w:rPr>
          <w:lang w:val="en-US"/>
        </w:rPr>
        <w:t>harus</w:t>
      </w:r>
      <w:proofErr w:type="spellEnd"/>
      <w:r>
        <w:rPr>
          <w:lang w:val="en-US"/>
        </w:rPr>
        <w:t xml:space="preserve"> </w:t>
      </w:r>
      <w:proofErr w:type="spellStart"/>
      <w:r>
        <w:rPr>
          <w:lang w:val="en-US"/>
        </w:rPr>
        <w:t>menghindari</w:t>
      </w:r>
      <w:proofErr w:type="spellEnd"/>
      <w:r>
        <w:rPr>
          <w:lang w:val="en-US"/>
        </w:rPr>
        <w:t xml:space="preserve"> </w:t>
      </w:r>
      <w:proofErr w:type="spellStart"/>
      <w:r>
        <w:rPr>
          <w:lang w:val="en-US"/>
        </w:rPr>
        <w:t>benturan</w:t>
      </w:r>
      <w:proofErr w:type="spellEnd"/>
      <w:r>
        <w:rPr>
          <w:lang w:val="en-US"/>
        </w:rPr>
        <w:t xml:space="preserve"> </w:t>
      </w:r>
      <w:proofErr w:type="spellStart"/>
      <w:r>
        <w:rPr>
          <w:lang w:val="en-US"/>
        </w:rPr>
        <w:t>kepentingan</w:t>
      </w:r>
      <w:proofErr w:type="spellEnd"/>
      <w:r>
        <w:rPr>
          <w:lang w:val="en-US"/>
        </w:rPr>
        <w:t>;</w:t>
      </w:r>
    </w:p>
    <w:p w:rsidR="00D708FA" w:rsidRPr="00FC60B9" w:rsidRDefault="00D708FA" w:rsidP="00FC60B9">
      <w:pPr>
        <w:pStyle w:val="ListParagraph"/>
        <w:numPr>
          <w:ilvl w:val="1"/>
          <w:numId w:val="13"/>
        </w:numPr>
        <w:spacing w:after="0" w:line="240" w:lineRule="auto"/>
        <w:ind w:left="1440"/>
        <w:jc w:val="both"/>
      </w:pPr>
      <w:proofErr w:type="spellStart"/>
      <w:r>
        <w:rPr>
          <w:lang w:val="en-US"/>
        </w:rPr>
        <w:t>Semua</w:t>
      </w:r>
      <w:proofErr w:type="spellEnd"/>
      <w:r>
        <w:rPr>
          <w:lang w:val="en-US"/>
        </w:rPr>
        <w:t xml:space="preserve"> </w:t>
      </w:r>
      <w:proofErr w:type="spellStart"/>
      <w:r>
        <w:rPr>
          <w:lang w:val="en-US"/>
        </w:rPr>
        <w:t>kesepakatan</w:t>
      </w:r>
      <w:proofErr w:type="spellEnd"/>
      <w:r>
        <w:rPr>
          <w:lang w:val="en-US"/>
        </w:rPr>
        <w:t xml:space="preserve"> </w:t>
      </w:r>
      <w:proofErr w:type="spellStart"/>
      <w:r>
        <w:rPr>
          <w:lang w:val="en-US"/>
        </w:rPr>
        <w:t>dituangkan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tertulis</w:t>
      </w:r>
      <w:proofErr w:type="spellEnd"/>
      <w:r>
        <w:rPr>
          <w:lang w:val="en-US"/>
        </w:rPr>
        <w:t xml:space="preserve"> yang </w:t>
      </w:r>
      <w:proofErr w:type="spellStart"/>
      <w:r>
        <w:rPr>
          <w:lang w:val="en-US"/>
        </w:rPr>
        <w:t>berdasarkan</w:t>
      </w:r>
      <w:proofErr w:type="spellEnd"/>
      <w:r>
        <w:rPr>
          <w:lang w:val="en-US"/>
        </w:rPr>
        <w:t xml:space="preserve"> </w:t>
      </w:r>
      <w:proofErr w:type="spellStart"/>
      <w:r>
        <w:rPr>
          <w:lang w:val="en-US"/>
        </w:rPr>
        <w:t>itikad</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menguntungkan</w:t>
      </w:r>
      <w:proofErr w:type="spellEnd"/>
      <w:r>
        <w:rPr>
          <w:lang w:val="en-US"/>
        </w:rPr>
        <w:t>;</w:t>
      </w:r>
    </w:p>
    <w:p w:rsidR="0028659C" w:rsidRPr="00FC60B9" w:rsidRDefault="00FC60B9" w:rsidP="00FC60B9">
      <w:pPr>
        <w:pStyle w:val="ListParagraph"/>
        <w:numPr>
          <w:ilvl w:val="1"/>
          <w:numId w:val="13"/>
        </w:numPr>
        <w:spacing w:after="0" w:line="240" w:lineRule="auto"/>
        <w:ind w:left="1440"/>
        <w:jc w:val="both"/>
      </w:pPr>
      <w:proofErr w:type="spellStart"/>
      <w:ins w:id="37" w:author="Andrew Santoni Hutasoit" w:date="2017-02-06T17:21:00Z">
        <w:r>
          <w:rPr>
            <w:lang w:val="en-US"/>
          </w:rPr>
          <w:t>Pelaksana</w:t>
        </w:r>
      </w:ins>
      <w:ins w:id="38" w:author="Andrew Santoni Hutasoit" w:date="2017-02-06T17:22:00Z">
        <w:r>
          <w:rPr>
            <w:lang w:val="en-US"/>
          </w:rPr>
          <w:t>an</w:t>
        </w:r>
      </w:ins>
      <w:proofErr w:type="spellEnd"/>
      <w:ins w:id="39" w:author="Andrew Santoni Hutasoit" w:date="2017-02-06T17:21:00Z">
        <w:r>
          <w:rPr>
            <w:lang w:val="en-US"/>
          </w:rPr>
          <w:t xml:space="preserve"> </w:t>
        </w:r>
        <w:proofErr w:type="spellStart"/>
        <w:r>
          <w:rPr>
            <w:lang w:val="en-US"/>
          </w:rPr>
          <w:t>pegadaan</w:t>
        </w:r>
      </w:ins>
      <w:proofErr w:type="spellEnd"/>
      <w:del w:id="40" w:author="Andrew Santoni Hutasoit" w:date="2017-02-06T17:21:00Z">
        <w:r w:rsidR="00D708FA" w:rsidRPr="00927C1A" w:rsidDel="00FC60B9">
          <w:delText>Semua pembelian</w:delText>
        </w:r>
      </w:del>
      <w:r w:rsidR="00D708FA" w:rsidRPr="00927C1A">
        <w:t xml:space="preserve"> barang-barang </w:t>
      </w:r>
      <w:proofErr w:type="spellStart"/>
      <w:ins w:id="41" w:author="Andrew Santoni Hutasoit" w:date="2017-02-06T17:21:00Z">
        <w:r>
          <w:rPr>
            <w:lang w:val="en-US"/>
          </w:rPr>
          <w:t>dan</w:t>
        </w:r>
        <w:proofErr w:type="spellEnd"/>
        <w:r>
          <w:rPr>
            <w:lang w:val="en-US"/>
          </w:rPr>
          <w:t>/</w:t>
        </w:r>
      </w:ins>
      <w:r w:rsidR="00D708FA" w:rsidRPr="00927C1A">
        <w:t xml:space="preserve">atau </w:t>
      </w:r>
      <w:proofErr w:type="spellStart"/>
      <w:ins w:id="42" w:author="Andrew Santoni Hutasoit" w:date="2017-02-06T17:22:00Z">
        <w:r>
          <w:rPr>
            <w:lang w:val="en-US"/>
          </w:rPr>
          <w:t>jasa</w:t>
        </w:r>
      </w:ins>
      <w:proofErr w:type="spellEnd"/>
      <w:del w:id="43" w:author="Andrew Santoni Hutasoit" w:date="2017-02-06T17:22:00Z">
        <w:r w:rsidR="00D708FA" w:rsidRPr="00927C1A" w:rsidDel="00FC60B9">
          <w:delText>pengadaan servis</w:delText>
        </w:r>
      </w:del>
      <w:r w:rsidR="00D708FA" w:rsidRPr="00927C1A">
        <w:t xml:space="preserve"> harus didasari oleh harga, kualitas, ketersediaan, syarat dan kondisi</w:t>
      </w:r>
      <w:ins w:id="44" w:author="Andrew Santoni Hutasoit" w:date="2017-02-06T17:22:00Z">
        <w:r>
          <w:rPr>
            <w:lang w:val="en-US"/>
          </w:rPr>
          <w:t xml:space="preserve"> yang </w:t>
        </w:r>
        <w:proofErr w:type="spellStart"/>
        <w:r>
          <w:rPr>
            <w:lang w:val="en-US"/>
          </w:rPr>
          <w:t>terbaik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menguntungkan</w:t>
        </w:r>
        <w:proofErr w:type="spellEnd"/>
        <w:r>
          <w:rPr>
            <w:lang w:val="en-US"/>
          </w:rPr>
          <w:t xml:space="preserve"> </w:t>
        </w:r>
        <w:proofErr w:type="spellStart"/>
        <w:r>
          <w:rPr>
            <w:lang w:val="en-US"/>
          </w:rPr>
          <w:t>bagi</w:t>
        </w:r>
        <w:proofErr w:type="spellEnd"/>
        <w:r>
          <w:rPr>
            <w:lang w:val="en-US"/>
          </w:rPr>
          <w:t xml:space="preserve"> Perusahaan</w:t>
        </w:r>
      </w:ins>
      <w:r w:rsidR="00D708FA" w:rsidRPr="00927C1A">
        <w:t xml:space="preserve">. Dalam melakukan perjanjian dengan para </w:t>
      </w:r>
      <w:proofErr w:type="spellStart"/>
      <w:r w:rsidR="0028659C">
        <w:rPr>
          <w:lang w:val="en-US"/>
        </w:rPr>
        <w:t>mitra</w:t>
      </w:r>
      <w:proofErr w:type="spellEnd"/>
      <w:r w:rsidR="0028659C">
        <w:rPr>
          <w:lang w:val="en-US"/>
        </w:rPr>
        <w:t xml:space="preserve"> </w:t>
      </w:r>
      <w:proofErr w:type="spellStart"/>
      <w:r w:rsidR="0028659C">
        <w:rPr>
          <w:lang w:val="en-US"/>
        </w:rPr>
        <w:t>usaha</w:t>
      </w:r>
      <w:proofErr w:type="spellEnd"/>
      <w:r w:rsidR="00D708FA" w:rsidRPr="00927C1A">
        <w:t>, maka transaksi dan harga tersebut harus didasari oleh praktek-praktek pasar yang bijaksana</w:t>
      </w:r>
      <w:ins w:id="45" w:author="Andrew Santoni Hutasoit" w:date="2017-02-06T17:23:00Z">
        <w:r>
          <w:rPr>
            <w:lang w:val="en-US"/>
          </w:rPr>
          <w:t>;</w:t>
        </w:r>
      </w:ins>
      <w:r w:rsidR="00D708FA">
        <w:rPr>
          <w:lang w:val="en-US"/>
        </w:rPr>
        <w:t xml:space="preserve"> </w:t>
      </w:r>
    </w:p>
    <w:p w:rsidR="0028659C" w:rsidRPr="00FC60B9" w:rsidDel="00FC60B9" w:rsidRDefault="0028659C" w:rsidP="00FC60B9">
      <w:pPr>
        <w:pStyle w:val="ListParagraph"/>
        <w:numPr>
          <w:ilvl w:val="1"/>
          <w:numId w:val="13"/>
        </w:numPr>
        <w:spacing w:after="0" w:line="240" w:lineRule="auto"/>
        <w:ind w:left="1440"/>
        <w:jc w:val="both"/>
        <w:rPr>
          <w:del w:id="46" w:author="Andrew Santoni Hutasoit" w:date="2017-02-06T17:23:00Z"/>
        </w:rPr>
      </w:pPr>
      <w:del w:id="47" w:author="Andrew Santoni Hutasoit" w:date="2017-02-06T17:23:00Z">
        <w:r w:rsidDel="00FC60B9">
          <w:rPr>
            <w:lang w:val="en-US"/>
          </w:rPr>
          <w:delText>Berupaya memberdayakan mitra usaha kecil dan menengah;</w:delText>
        </w:r>
      </w:del>
    </w:p>
    <w:p w:rsidR="0028659C" w:rsidRPr="00FC60B9" w:rsidRDefault="0028659C" w:rsidP="00FC60B9">
      <w:pPr>
        <w:pStyle w:val="ListParagraph"/>
        <w:numPr>
          <w:ilvl w:val="1"/>
          <w:numId w:val="13"/>
        </w:numPr>
        <w:spacing w:after="0" w:line="240" w:lineRule="auto"/>
        <w:ind w:left="1440"/>
        <w:jc w:val="both"/>
      </w:pPr>
      <w:proofErr w:type="spellStart"/>
      <w:r>
        <w:rPr>
          <w:lang w:val="en-US"/>
        </w:rPr>
        <w:t>Insan</w:t>
      </w:r>
      <w:proofErr w:type="spellEnd"/>
      <w:r>
        <w:rPr>
          <w:lang w:val="en-US"/>
        </w:rPr>
        <w:t xml:space="preserve"> </w:t>
      </w:r>
      <w:ins w:id="48" w:author="Andrew Santoni Hutasoit" w:date="2017-02-06T17:21:00Z">
        <w:r w:rsidR="00FC60B9">
          <w:rPr>
            <w:lang w:val="en-US"/>
          </w:rPr>
          <w:t>MDIA</w:t>
        </w:r>
      </w:ins>
      <w:del w:id="49" w:author="Andrew Santoni Hutasoit" w:date="2017-02-06T17:21:00Z">
        <w:r w:rsidDel="00FC60B9">
          <w:rPr>
            <w:lang w:val="en-US"/>
          </w:rPr>
          <w:delText>IMC</w:delText>
        </w:r>
      </w:del>
      <w:r>
        <w:rPr>
          <w:lang w:val="en-US"/>
        </w:rPr>
        <w:t xml:space="preserve"> </w:t>
      </w:r>
      <w:proofErr w:type="spellStart"/>
      <w:r>
        <w:rPr>
          <w:lang w:val="en-US"/>
        </w:rPr>
        <w:t>tidak</w:t>
      </w:r>
      <w:proofErr w:type="spellEnd"/>
      <w:r>
        <w:rPr>
          <w:lang w:val="en-US"/>
        </w:rPr>
        <w:t xml:space="preserve"> </w:t>
      </w:r>
      <w:proofErr w:type="spellStart"/>
      <w:r>
        <w:rPr>
          <w:lang w:val="en-US"/>
        </w:rPr>
        <w:t>diperkenankan</w:t>
      </w:r>
      <w:proofErr w:type="spellEnd"/>
      <w:r>
        <w:rPr>
          <w:lang w:val="en-US"/>
        </w:rPr>
        <w:t xml:space="preserve"> </w:t>
      </w:r>
      <w:proofErr w:type="spellStart"/>
      <w:r>
        <w:rPr>
          <w:lang w:val="en-US"/>
        </w:rPr>
        <w:t>memberi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mitra</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imbalan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hadiah</w:t>
      </w:r>
      <w:proofErr w:type="spellEnd"/>
      <w:r>
        <w:rPr>
          <w:lang w:val="en-US"/>
        </w:rPr>
        <w:t xml:space="preserve"> (yang </w:t>
      </w:r>
      <w:proofErr w:type="spellStart"/>
      <w:r>
        <w:rPr>
          <w:lang w:val="en-US"/>
        </w:rPr>
        <w:t>substansial</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w:t>
      </w:r>
    </w:p>
    <w:p w:rsidR="00703C75" w:rsidRPr="00FC60B9" w:rsidDel="00FC60B9" w:rsidRDefault="00703C75" w:rsidP="00FC60B9">
      <w:pPr>
        <w:pStyle w:val="ListParagraph"/>
        <w:spacing w:after="0" w:line="240" w:lineRule="auto"/>
        <w:ind w:left="2160"/>
        <w:jc w:val="both"/>
        <w:rPr>
          <w:del w:id="50" w:author="Andrew Santoni Hutasoit" w:date="2017-02-06T17:23:00Z"/>
        </w:rPr>
      </w:pPr>
    </w:p>
    <w:p w:rsidR="004343A7" w:rsidRPr="00FC60B9" w:rsidRDefault="004343A7">
      <w:pPr>
        <w:spacing w:after="0" w:line="240" w:lineRule="auto"/>
        <w:jc w:val="both"/>
        <w:rPr>
          <w:lang w:val="en-US"/>
          <w:rPrChange w:id="51" w:author="Andrew Santoni Hutasoit" w:date="2017-02-06T17:23:00Z">
            <w:rPr/>
          </w:rPrChange>
        </w:rPr>
        <w:pPrChange w:id="52" w:author="Andrew Santoni Hutasoit" w:date="2017-02-06T17:23:00Z">
          <w:pPr>
            <w:pStyle w:val="ListParagraph"/>
            <w:spacing w:after="0" w:line="240" w:lineRule="auto"/>
            <w:ind w:left="993"/>
            <w:jc w:val="both"/>
          </w:pPr>
        </w:pPrChange>
      </w:pPr>
    </w:p>
    <w:p w:rsidR="007B3BFC" w:rsidRPr="00FC60B9" w:rsidRDefault="004343A7" w:rsidP="00A97ED0">
      <w:pPr>
        <w:pStyle w:val="ListParagraph"/>
        <w:numPr>
          <w:ilvl w:val="0"/>
          <w:numId w:val="3"/>
        </w:numPr>
        <w:spacing w:after="0" w:line="240" w:lineRule="auto"/>
        <w:ind w:left="993" w:hanging="284"/>
        <w:jc w:val="both"/>
        <w:rPr>
          <w:rFonts w:cstheme="minorHAnsi"/>
        </w:rPr>
      </w:pPr>
      <w:r w:rsidRPr="00FC60B9">
        <w:rPr>
          <w:rFonts w:cstheme="minorHAnsi"/>
        </w:rPr>
        <w:t>Hubungan denga</w:t>
      </w:r>
      <w:r w:rsidR="003121AF" w:rsidRPr="00FC60B9">
        <w:rPr>
          <w:rFonts w:cstheme="minorHAnsi"/>
        </w:rPr>
        <w:t>n</w:t>
      </w:r>
      <w:r w:rsidRPr="00FC60B9">
        <w:rPr>
          <w:rFonts w:cstheme="minorHAnsi"/>
        </w:rPr>
        <w:t xml:space="preserve"> </w:t>
      </w:r>
      <w:proofErr w:type="spellStart"/>
      <w:r w:rsidR="0028659C" w:rsidRPr="00FC60B9">
        <w:rPr>
          <w:rFonts w:cstheme="minorHAnsi"/>
          <w:lang w:val="en-US"/>
        </w:rPr>
        <w:t>Pemerintah</w:t>
      </w:r>
      <w:proofErr w:type="spellEnd"/>
    </w:p>
    <w:p w:rsidR="0028659C" w:rsidRPr="00FC60B9" w:rsidRDefault="0028659C" w:rsidP="0028659C">
      <w:pPr>
        <w:pStyle w:val="ListParagraph"/>
        <w:spacing w:after="0"/>
        <w:ind w:left="993"/>
        <w:jc w:val="both"/>
        <w:rPr>
          <w:rFonts w:cstheme="minorHAnsi"/>
        </w:rPr>
      </w:pPr>
      <w:r w:rsidRPr="00FC60B9">
        <w:rPr>
          <w:rFonts w:cstheme="minorHAnsi"/>
        </w:rPr>
        <w:t>Perusahaan selalu berusaha untuk menjalin interaksi yang harmonis, konstruktif dan saling menghormati baik dengan pemerintah pusat maupun daerah. Perilaku etis yang diharapkan dalam berhubungan dengan regulator, yaitu:</w:t>
      </w:r>
    </w:p>
    <w:p w:rsidR="0028659C" w:rsidRPr="00FC60B9" w:rsidRDefault="00122297" w:rsidP="0028659C">
      <w:pPr>
        <w:pStyle w:val="ListParagraph"/>
        <w:numPr>
          <w:ilvl w:val="0"/>
          <w:numId w:val="15"/>
        </w:numPr>
        <w:spacing w:after="0" w:line="259" w:lineRule="auto"/>
        <w:ind w:left="1418" w:hanging="142"/>
        <w:jc w:val="both"/>
        <w:rPr>
          <w:rFonts w:cstheme="minorHAnsi"/>
        </w:rPr>
      </w:pPr>
      <w:ins w:id="53" w:author="Andrew Santoni Hutasoit" w:date="2017-03-29T12:15:00Z">
        <w:r>
          <w:rPr>
            <w:rFonts w:cstheme="minorHAnsi"/>
            <w:noProof/>
            <w:lang w:val="en-US"/>
          </w:rPr>
          <w:lastRenderedPageBreak/>
          <w:drawing>
            <wp:anchor distT="0" distB="0" distL="114300" distR="114300" simplePos="0" relativeHeight="251661312" behindDoc="1" locked="0" layoutInCell="1" allowOverlap="1">
              <wp:simplePos x="0" y="0"/>
              <wp:positionH relativeFrom="column">
                <wp:posOffset>-913735</wp:posOffset>
              </wp:positionH>
              <wp:positionV relativeFrom="paragraph">
                <wp:posOffset>-888513</wp:posOffset>
              </wp:positionV>
              <wp:extent cx="7644765" cy="10838815"/>
              <wp:effectExtent l="0" t="0" r="0" b="635"/>
              <wp:wrapNone/>
              <wp:docPr id="4" name="Picture 4" descr="watermark_mdia_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mark_mdia_ok-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44765" cy="10838815"/>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28659C" w:rsidRPr="00FC60B9">
        <w:rPr>
          <w:rFonts w:cstheme="minorHAnsi"/>
        </w:rPr>
        <w:t>Membina hubungan dan komunikasi yang baik dengan Pemerintah selaku regulator untuk mengembangkan iklim usaha yang sehat, kompetitif dan menumbuhkan daya saing ekonomi nasional;</w:t>
      </w:r>
    </w:p>
    <w:p w:rsidR="0028659C" w:rsidRPr="00FC60B9" w:rsidRDefault="0028659C" w:rsidP="0028659C">
      <w:pPr>
        <w:pStyle w:val="ListParagraph"/>
        <w:numPr>
          <w:ilvl w:val="0"/>
          <w:numId w:val="15"/>
        </w:numPr>
        <w:spacing w:after="0" w:line="259" w:lineRule="auto"/>
        <w:ind w:left="1418" w:hanging="142"/>
        <w:jc w:val="both"/>
        <w:rPr>
          <w:rFonts w:cstheme="minorHAnsi"/>
        </w:rPr>
      </w:pPr>
      <w:r w:rsidRPr="00FC60B9">
        <w:rPr>
          <w:rFonts w:cstheme="minorHAnsi"/>
        </w:rPr>
        <w:t>Memenuhi segala persyaratan usaha dan perijinan secara profesional sesuai dengan prinsip kepatuhan hukum yang berlaku.</w:t>
      </w:r>
    </w:p>
    <w:p w:rsidR="0028659C" w:rsidRPr="00FC60B9" w:rsidRDefault="0028659C" w:rsidP="0028659C">
      <w:pPr>
        <w:spacing w:after="0"/>
        <w:jc w:val="both"/>
        <w:rPr>
          <w:rFonts w:cstheme="minorHAnsi"/>
        </w:rPr>
      </w:pPr>
    </w:p>
    <w:p w:rsidR="0028659C" w:rsidRPr="00FC60B9" w:rsidRDefault="0028659C" w:rsidP="0028659C">
      <w:pPr>
        <w:pStyle w:val="ListParagraph"/>
        <w:spacing w:after="0"/>
        <w:ind w:left="993"/>
        <w:jc w:val="both"/>
        <w:rPr>
          <w:rFonts w:cstheme="minorHAnsi"/>
        </w:rPr>
      </w:pPr>
      <w:r w:rsidRPr="00FC60B9">
        <w:rPr>
          <w:rFonts w:cstheme="minorHAnsi"/>
        </w:rPr>
        <w:t>Pada prinsipnya dalam berhubungan dengan Pemerintah:</w:t>
      </w:r>
    </w:p>
    <w:p w:rsidR="0028659C" w:rsidRPr="00FC60B9" w:rsidRDefault="0028659C" w:rsidP="0028659C">
      <w:pPr>
        <w:pStyle w:val="ListParagraph"/>
        <w:numPr>
          <w:ilvl w:val="0"/>
          <w:numId w:val="16"/>
        </w:numPr>
        <w:spacing w:after="0" w:line="259" w:lineRule="auto"/>
        <w:ind w:left="1418" w:hanging="142"/>
        <w:jc w:val="both"/>
        <w:rPr>
          <w:rFonts w:cstheme="minorHAnsi"/>
        </w:rPr>
      </w:pPr>
      <w:r w:rsidRPr="00FC60B9">
        <w:rPr>
          <w:rFonts w:cstheme="minorHAnsi"/>
        </w:rPr>
        <w:t>Pemberian dan penerimaan segala bentuk penyuapan atau penyuapan lainnya merupakan pelanggaran keras. Hal ini berlaku pada segala bentuk pembayaran rahasia dengan tidak ada pengecualian siapa pun penerimanya.</w:t>
      </w:r>
    </w:p>
    <w:p w:rsidR="0028659C" w:rsidRPr="00FC60B9" w:rsidRDefault="0028659C" w:rsidP="0028659C">
      <w:pPr>
        <w:pStyle w:val="ListParagraph"/>
        <w:numPr>
          <w:ilvl w:val="0"/>
          <w:numId w:val="16"/>
        </w:numPr>
        <w:spacing w:after="0" w:line="259" w:lineRule="auto"/>
        <w:ind w:left="1418" w:hanging="142"/>
        <w:jc w:val="both"/>
        <w:rPr>
          <w:rFonts w:cstheme="minorHAnsi"/>
        </w:rPr>
      </w:pPr>
      <w:r w:rsidRPr="00FC60B9">
        <w:rPr>
          <w:rFonts w:cstheme="minorHAnsi"/>
        </w:rPr>
        <w:t>Pemberian atau penawaran uang, biaya, komisi, kredit, hadiah, benda berharga, atau kompensasi dalam bentuk apapun, langsung ataupun tak langsung, kepada badan pemerintah, pejabat, kontraktor, atau subkontraktor untuk memperoleh sebuah kontrak atau perlakuan khusus adalah merupakan hal yang dilarang keras.</w:t>
      </w:r>
    </w:p>
    <w:p w:rsidR="0028659C" w:rsidRPr="00FC60B9" w:rsidRDefault="0028659C" w:rsidP="0028659C">
      <w:pPr>
        <w:pStyle w:val="ListParagraph"/>
        <w:numPr>
          <w:ilvl w:val="0"/>
          <w:numId w:val="16"/>
        </w:numPr>
        <w:spacing w:after="0" w:line="259" w:lineRule="auto"/>
        <w:ind w:left="1418" w:hanging="142"/>
        <w:jc w:val="both"/>
        <w:rPr>
          <w:rFonts w:cstheme="minorHAnsi"/>
        </w:rPr>
      </w:pPr>
      <w:r w:rsidRPr="00FC60B9">
        <w:rPr>
          <w:rFonts w:cstheme="minorHAnsi"/>
        </w:rPr>
        <w:t>Pemberian atau penawaran uang, biaya, komisi, kredit, hadiah, benda berharga, atau kompensasi dalam bentuk apapun, langsung ataupun tak langsung, kepada institusi lain yang meminta sumbangan tanpa alasan yang jelas adalah hal yang dilarang keras.</w:t>
      </w:r>
    </w:p>
    <w:p w:rsidR="0028659C" w:rsidRPr="00FC60B9" w:rsidRDefault="0028659C" w:rsidP="0028659C">
      <w:pPr>
        <w:pStyle w:val="ListParagraph"/>
        <w:numPr>
          <w:ilvl w:val="0"/>
          <w:numId w:val="16"/>
        </w:numPr>
        <w:spacing w:after="0" w:line="259" w:lineRule="auto"/>
        <w:ind w:left="1418" w:hanging="142"/>
        <w:jc w:val="both"/>
        <w:rPr>
          <w:rFonts w:cstheme="minorHAnsi"/>
        </w:rPr>
      </w:pPr>
      <w:proofErr w:type="spellStart"/>
      <w:r>
        <w:rPr>
          <w:rFonts w:cstheme="minorHAnsi"/>
          <w:lang w:val="en-US"/>
        </w:rPr>
        <w:t>Insan</w:t>
      </w:r>
      <w:proofErr w:type="spellEnd"/>
      <w:r>
        <w:rPr>
          <w:rFonts w:cstheme="minorHAnsi"/>
          <w:lang w:val="en-US"/>
        </w:rPr>
        <w:t xml:space="preserve"> </w:t>
      </w:r>
      <w:ins w:id="54" w:author="Andrew Santoni Hutasoit" w:date="2017-02-06T17:23:00Z">
        <w:r w:rsidR="00FC60B9">
          <w:rPr>
            <w:rFonts w:cstheme="minorHAnsi"/>
            <w:lang w:val="en-US"/>
          </w:rPr>
          <w:t>MDIA</w:t>
        </w:r>
      </w:ins>
      <w:del w:id="55" w:author="Andrew Santoni Hutasoit" w:date="2017-02-06T17:23:00Z">
        <w:r w:rsidDel="00FC60B9">
          <w:rPr>
            <w:rFonts w:cstheme="minorHAnsi"/>
            <w:lang w:val="en-US"/>
          </w:rPr>
          <w:delText>IMC</w:delText>
        </w:r>
      </w:del>
      <w:r w:rsidRPr="00FC60B9">
        <w:rPr>
          <w:rFonts w:cstheme="minorHAnsi"/>
        </w:rPr>
        <w:t xml:space="preserve"> yang menerima tawaran atau usulan untuk melakukan atau menerima segala bentuk pembayaran atau gratifikasi harus segera melaporkannya melalui mekanisme </w:t>
      </w:r>
      <w:r w:rsidRPr="00FC60B9">
        <w:rPr>
          <w:rFonts w:cstheme="minorHAnsi"/>
          <w:i/>
        </w:rPr>
        <w:t>whistleblowing system</w:t>
      </w:r>
      <w:r w:rsidRPr="00FC60B9">
        <w:rPr>
          <w:rFonts w:cstheme="minorHAnsi"/>
        </w:rPr>
        <w:t xml:space="preserve"> yang diterapkan oleh Perusahaan.</w:t>
      </w:r>
    </w:p>
    <w:p w:rsidR="009E50AC" w:rsidRPr="00FC60B9" w:rsidRDefault="009E50AC" w:rsidP="00FC60B9">
      <w:pPr>
        <w:pStyle w:val="ListParagraph"/>
        <w:spacing w:after="0" w:line="259" w:lineRule="auto"/>
        <w:ind w:left="1418"/>
        <w:jc w:val="both"/>
        <w:rPr>
          <w:rFonts w:cstheme="minorHAnsi"/>
        </w:rPr>
      </w:pPr>
    </w:p>
    <w:p w:rsidR="009E50AC" w:rsidRPr="00FC60B9" w:rsidRDefault="009E50AC" w:rsidP="00FC60B9">
      <w:pPr>
        <w:pStyle w:val="ListParagraph"/>
        <w:numPr>
          <w:ilvl w:val="0"/>
          <w:numId w:val="3"/>
        </w:numPr>
        <w:spacing w:after="0" w:line="259" w:lineRule="auto"/>
        <w:ind w:left="990" w:hanging="270"/>
        <w:jc w:val="both"/>
        <w:rPr>
          <w:rFonts w:cstheme="minorHAnsi"/>
          <w:lang w:val="en-US"/>
        </w:rPr>
      </w:pPr>
      <w:proofErr w:type="spellStart"/>
      <w:r>
        <w:rPr>
          <w:rFonts w:cstheme="minorHAnsi"/>
          <w:lang w:val="en-US"/>
        </w:rPr>
        <w:t>Hubungan</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Perusahaan </w:t>
      </w:r>
      <w:proofErr w:type="spellStart"/>
      <w:r>
        <w:rPr>
          <w:rFonts w:cstheme="minorHAnsi"/>
          <w:lang w:val="en-US"/>
        </w:rPr>
        <w:t>Afiliasi</w:t>
      </w:r>
      <w:proofErr w:type="spellEnd"/>
    </w:p>
    <w:p w:rsidR="009E50AC" w:rsidRDefault="009E50AC" w:rsidP="00FC60B9">
      <w:pPr>
        <w:spacing w:after="0" w:line="240" w:lineRule="auto"/>
        <w:ind w:left="990"/>
        <w:jc w:val="both"/>
        <w:rPr>
          <w:lang w:val="en-US"/>
        </w:rPr>
      </w:pPr>
      <w:r w:rsidRPr="009E50AC">
        <w:t>Perusahaan Afiliasi merupakan perusahaan-perusahaan yang memiliki keterkaitan kepemilikan dengan Perusahaan, baik secara langsung maupun tidak langsung. Bersama-sama dengan dan antar perusahaan afiliasi, Perusahaan membangun kerjasama untuk mencapai sinergi dalam berbagai kegiatan bisnis dan sosial baik di tingkat pusat maupun cabang sesuai dengan peraturan perundangan yang berlaku agar tercapai efisiensi operasional.</w:t>
      </w:r>
    </w:p>
    <w:p w:rsidR="009E50AC" w:rsidRDefault="009E50AC" w:rsidP="00FC60B9">
      <w:pPr>
        <w:spacing w:after="0" w:line="240" w:lineRule="auto"/>
        <w:jc w:val="both"/>
        <w:rPr>
          <w:lang w:val="en-US"/>
        </w:rPr>
      </w:pPr>
    </w:p>
    <w:p w:rsidR="009E50AC" w:rsidRDefault="009E50AC" w:rsidP="00FC60B9">
      <w:pPr>
        <w:pStyle w:val="ListParagraph"/>
        <w:numPr>
          <w:ilvl w:val="0"/>
          <w:numId w:val="3"/>
        </w:numPr>
        <w:spacing w:after="0" w:line="240" w:lineRule="auto"/>
        <w:ind w:left="990" w:hanging="270"/>
        <w:jc w:val="both"/>
        <w:rPr>
          <w:lang w:val="en-US"/>
        </w:rPr>
      </w:pPr>
      <w:proofErr w:type="spellStart"/>
      <w:r>
        <w:rPr>
          <w:lang w:val="en-US"/>
        </w:rPr>
        <w:t>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Pemegang</w:t>
      </w:r>
      <w:proofErr w:type="spellEnd"/>
      <w:r>
        <w:rPr>
          <w:lang w:val="en-US"/>
        </w:rPr>
        <w:t xml:space="preserve"> </w:t>
      </w:r>
      <w:proofErr w:type="spellStart"/>
      <w:r>
        <w:rPr>
          <w:lang w:val="en-US"/>
        </w:rPr>
        <w:t>Saham</w:t>
      </w:r>
      <w:proofErr w:type="spellEnd"/>
    </w:p>
    <w:p w:rsidR="009E50AC" w:rsidRDefault="001A5096" w:rsidP="00FC60B9">
      <w:pPr>
        <w:pStyle w:val="ListParagraph"/>
        <w:spacing w:after="0" w:line="240" w:lineRule="auto"/>
        <w:ind w:left="990" w:hanging="270"/>
        <w:jc w:val="both"/>
      </w:pPr>
      <w:r>
        <w:rPr>
          <w:lang w:val="en-US"/>
        </w:rPr>
        <w:t xml:space="preserve">   </w:t>
      </w:r>
      <w:r>
        <w:rPr>
          <w:lang w:val="en-US"/>
        </w:rPr>
        <w:tab/>
      </w:r>
      <w:r w:rsidR="009E50AC">
        <w:t>Prinsip dalam berinteraksi dengan pemegang saham:</w:t>
      </w:r>
    </w:p>
    <w:p w:rsidR="001A5096" w:rsidRPr="001A5096" w:rsidRDefault="009E50AC" w:rsidP="00FC60B9">
      <w:pPr>
        <w:pStyle w:val="ListParagraph"/>
        <w:numPr>
          <w:ilvl w:val="1"/>
          <w:numId w:val="17"/>
        </w:numPr>
        <w:spacing w:after="0" w:line="240" w:lineRule="auto"/>
        <w:ind w:left="1440"/>
        <w:jc w:val="both"/>
      </w:pPr>
      <w:r>
        <w:t>Perusahaan memperlakukan pemegang sahamnya secara seimbang, termasuk dalam memberikan informasi yang akurat sesuai dengan Kebijakan Komunikasi Perusahaan dan tepat waktu, sesuai dengan Anggaran Dasar Perusahaan dan peraturan perundangan yang berlaku;</w:t>
      </w:r>
    </w:p>
    <w:p w:rsidR="001A5096" w:rsidRDefault="009E50AC" w:rsidP="00FC60B9">
      <w:pPr>
        <w:pStyle w:val="ListParagraph"/>
        <w:numPr>
          <w:ilvl w:val="1"/>
          <w:numId w:val="17"/>
        </w:numPr>
        <w:spacing w:after="0" w:line="240" w:lineRule="auto"/>
        <w:ind w:left="1440"/>
        <w:jc w:val="both"/>
        <w:rPr>
          <w:lang w:val="en-US"/>
        </w:rPr>
      </w:pPr>
      <w:r>
        <w:t>Perusahaan berupaya memberikan kinerja yang optimal dan menjaga citra yang baik untuk meningkatkan nilai bagi pemegang saham (</w:t>
      </w:r>
      <w:r w:rsidRPr="00FC60B9">
        <w:rPr>
          <w:i/>
        </w:rPr>
        <w:t>shareholders value</w:t>
      </w:r>
      <w:r>
        <w:t>).</w:t>
      </w:r>
    </w:p>
    <w:p w:rsidR="001A5096" w:rsidRDefault="001A5096" w:rsidP="00FC60B9">
      <w:pPr>
        <w:spacing w:after="0" w:line="240" w:lineRule="auto"/>
        <w:jc w:val="both"/>
        <w:rPr>
          <w:lang w:val="en-US"/>
        </w:rPr>
      </w:pPr>
    </w:p>
    <w:p w:rsidR="001A5096" w:rsidRDefault="001A5096" w:rsidP="00FC60B9">
      <w:pPr>
        <w:pStyle w:val="ListParagraph"/>
        <w:numPr>
          <w:ilvl w:val="0"/>
          <w:numId w:val="3"/>
        </w:numPr>
        <w:spacing w:after="0" w:line="240" w:lineRule="auto"/>
        <w:ind w:left="990" w:hanging="270"/>
        <w:jc w:val="both"/>
        <w:rPr>
          <w:lang w:val="en-US"/>
        </w:rPr>
      </w:pPr>
      <w:proofErr w:type="spellStart"/>
      <w:r>
        <w:rPr>
          <w:lang w:val="en-US"/>
        </w:rPr>
        <w:t>Kebijakan</w:t>
      </w:r>
      <w:proofErr w:type="spellEnd"/>
      <w:r>
        <w:rPr>
          <w:lang w:val="en-US"/>
        </w:rPr>
        <w:t xml:space="preserve"> </w:t>
      </w:r>
      <w:proofErr w:type="spellStart"/>
      <w:r>
        <w:rPr>
          <w:lang w:val="en-US"/>
        </w:rPr>
        <w:t>Pencegahan</w:t>
      </w:r>
      <w:proofErr w:type="spellEnd"/>
      <w:r>
        <w:rPr>
          <w:lang w:val="en-US"/>
        </w:rPr>
        <w:t xml:space="preserve"> </w:t>
      </w:r>
      <w:proofErr w:type="spellStart"/>
      <w:r>
        <w:rPr>
          <w:lang w:val="en-US"/>
        </w:rPr>
        <w:t>Perdagangan</w:t>
      </w:r>
      <w:proofErr w:type="spellEnd"/>
      <w:r>
        <w:rPr>
          <w:lang w:val="en-US"/>
        </w:rPr>
        <w:t xml:space="preserve"> Orang </w:t>
      </w:r>
      <w:proofErr w:type="spellStart"/>
      <w:r>
        <w:rPr>
          <w:lang w:val="en-US"/>
        </w:rPr>
        <w:t>Dalam</w:t>
      </w:r>
      <w:proofErr w:type="spellEnd"/>
      <w:r>
        <w:rPr>
          <w:lang w:val="en-US"/>
        </w:rPr>
        <w:t xml:space="preserve"> (</w:t>
      </w:r>
      <w:r w:rsidRPr="00FC60B9">
        <w:rPr>
          <w:i/>
          <w:lang w:val="en-US"/>
        </w:rPr>
        <w:t>Insider Trading</w:t>
      </w:r>
      <w:r>
        <w:rPr>
          <w:lang w:val="en-US"/>
        </w:rPr>
        <w:t>)</w:t>
      </w:r>
    </w:p>
    <w:p w:rsidR="00FC285C" w:rsidRDefault="001A5096" w:rsidP="00FC60B9">
      <w:pPr>
        <w:pStyle w:val="ListParagraph"/>
        <w:spacing w:after="0" w:line="240" w:lineRule="auto"/>
        <w:ind w:left="990"/>
        <w:jc w:val="both"/>
        <w:rPr>
          <w:lang w:val="en-US"/>
        </w:rPr>
      </w:pPr>
      <w:r w:rsidRPr="001A5096">
        <w:t xml:space="preserve">Sebagaimana ditegaskan dalam </w:t>
      </w:r>
      <w:proofErr w:type="spellStart"/>
      <w:r w:rsidR="00FC285C">
        <w:rPr>
          <w:lang w:val="en-US"/>
        </w:rPr>
        <w:t>Bagian</w:t>
      </w:r>
      <w:proofErr w:type="spellEnd"/>
      <w:r w:rsidR="00725E02">
        <w:rPr>
          <w:lang w:val="en-US"/>
        </w:rPr>
        <w:t xml:space="preserve"> A </w:t>
      </w:r>
      <w:proofErr w:type="spellStart"/>
      <w:r w:rsidR="00725E02">
        <w:rPr>
          <w:lang w:val="en-US"/>
        </w:rPr>
        <w:t>dan</w:t>
      </w:r>
      <w:proofErr w:type="spellEnd"/>
      <w:r>
        <w:rPr>
          <w:lang w:val="en-US"/>
        </w:rPr>
        <w:t xml:space="preserve"> </w:t>
      </w:r>
      <w:ins w:id="56" w:author="Andrew Santoni Hutasoit" w:date="2017-02-06T17:24:00Z">
        <w:r w:rsidR="00FC60B9">
          <w:rPr>
            <w:lang w:val="en-US"/>
          </w:rPr>
          <w:t>G</w:t>
        </w:r>
      </w:ins>
      <w:del w:id="57" w:author="Andrew Santoni Hutasoit" w:date="2017-02-06T17:24:00Z">
        <w:r w:rsidDel="00FC60B9">
          <w:rPr>
            <w:lang w:val="en-US"/>
          </w:rPr>
          <w:delText>F</w:delText>
        </w:r>
      </w:del>
      <w:r>
        <w:rPr>
          <w:lang w:val="en-US"/>
        </w:rPr>
        <w:t xml:space="preserve"> </w:t>
      </w:r>
      <w:r w:rsidRPr="001A5096">
        <w:t xml:space="preserve">Kode Etik ini, bahwa seluruh </w:t>
      </w:r>
      <w:proofErr w:type="spellStart"/>
      <w:r>
        <w:rPr>
          <w:lang w:val="en-US"/>
        </w:rPr>
        <w:t>Insan</w:t>
      </w:r>
      <w:proofErr w:type="spellEnd"/>
      <w:r>
        <w:rPr>
          <w:lang w:val="en-US"/>
        </w:rPr>
        <w:t xml:space="preserve"> </w:t>
      </w:r>
      <w:ins w:id="58" w:author="Andrew Santoni Hutasoit" w:date="2017-02-06T17:24:00Z">
        <w:r w:rsidR="00FC60B9">
          <w:rPr>
            <w:lang w:val="en-US"/>
          </w:rPr>
          <w:t>MDIA</w:t>
        </w:r>
      </w:ins>
      <w:del w:id="59" w:author="Andrew Santoni Hutasoit" w:date="2017-02-06T17:24:00Z">
        <w:r w:rsidDel="00FC60B9">
          <w:rPr>
            <w:lang w:val="en-US"/>
          </w:rPr>
          <w:delText>IMC</w:delText>
        </w:r>
      </w:del>
      <w:r w:rsidRPr="001A5096">
        <w:t xml:space="preserve"> berkewajiban untuk menjaga kerahasiaan data dan/atau informasi yang bersifat rahasia/non-publik, serta membagi tugas dan tanggung jawab atas pengelolaan informasi yang dimaksud secara proporsional dan efisien. Perusahaan melarang secara tegas bilamana terdapat suatu keadaan seseorang yang mempunyai informasi orang dalam menggunakan informasi tersebut untuk bertransaksi yang dapat membahayakan mekanisme harga pasar yang wajar dan efisien.</w:t>
      </w:r>
    </w:p>
    <w:p w:rsidR="00725E02" w:rsidRDefault="00725E02" w:rsidP="00FC60B9">
      <w:pPr>
        <w:pStyle w:val="ListParagraph"/>
        <w:spacing w:after="0" w:line="240" w:lineRule="auto"/>
        <w:ind w:left="990"/>
        <w:jc w:val="both"/>
        <w:rPr>
          <w:lang w:val="en-US"/>
        </w:rPr>
      </w:pPr>
    </w:p>
    <w:p w:rsidR="00725E02" w:rsidRPr="00725E02" w:rsidRDefault="00725E02" w:rsidP="00FC60B9">
      <w:pPr>
        <w:pStyle w:val="ListParagraph"/>
        <w:spacing w:after="0" w:line="240" w:lineRule="auto"/>
        <w:ind w:left="990"/>
        <w:jc w:val="both"/>
        <w:rPr>
          <w:lang w:val="en-US"/>
        </w:rPr>
      </w:pPr>
    </w:p>
    <w:p w:rsidR="00FC285C" w:rsidRDefault="00FC285C" w:rsidP="00FC60B9">
      <w:pPr>
        <w:spacing w:after="0" w:line="240" w:lineRule="auto"/>
        <w:jc w:val="both"/>
        <w:rPr>
          <w:lang w:val="en-US"/>
        </w:rPr>
      </w:pPr>
    </w:p>
    <w:p w:rsidR="00FC285C" w:rsidRDefault="00122297" w:rsidP="00FC60B9">
      <w:pPr>
        <w:pStyle w:val="ListParagraph"/>
        <w:numPr>
          <w:ilvl w:val="0"/>
          <w:numId w:val="3"/>
        </w:numPr>
        <w:spacing w:after="0" w:line="240" w:lineRule="auto"/>
        <w:ind w:left="990" w:hanging="270"/>
        <w:jc w:val="both"/>
        <w:rPr>
          <w:lang w:val="en-US"/>
        </w:rPr>
      </w:pPr>
      <w:bookmarkStart w:id="60" w:name="_GoBack"/>
      <w:ins w:id="61" w:author="Andrew Santoni Hutasoit" w:date="2017-03-29T12:15:00Z">
        <w:r>
          <w:rPr>
            <w:noProof/>
            <w:lang w:val="en-US"/>
          </w:rPr>
          <w:lastRenderedPageBreak/>
          <w:drawing>
            <wp:anchor distT="0" distB="0" distL="114300" distR="114300" simplePos="0" relativeHeight="251662336" behindDoc="1" locked="0" layoutInCell="1" allowOverlap="1">
              <wp:simplePos x="0" y="0"/>
              <wp:positionH relativeFrom="column">
                <wp:posOffset>-924368</wp:posOffset>
              </wp:positionH>
              <wp:positionV relativeFrom="paragraph">
                <wp:posOffset>-888512</wp:posOffset>
              </wp:positionV>
              <wp:extent cx="7644765" cy="10838815"/>
              <wp:effectExtent l="0" t="0" r="0" b="635"/>
              <wp:wrapNone/>
              <wp:docPr id="5" name="Picture 5" descr="watermark_mdia_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termark_mdia_ok-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44765" cy="10838815"/>
                      </a:xfrm>
                      <a:prstGeom prst="rect">
                        <a:avLst/>
                      </a:prstGeom>
                      <a:noFill/>
                      <a:ln>
                        <a:noFill/>
                      </a:ln>
                    </pic:spPr>
                  </pic:pic>
                </a:graphicData>
              </a:graphic>
              <wp14:sizeRelH relativeFrom="page">
                <wp14:pctWidth>0</wp14:pctWidth>
              </wp14:sizeRelH>
              <wp14:sizeRelV relativeFrom="page">
                <wp14:pctHeight>0</wp14:pctHeight>
              </wp14:sizeRelV>
            </wp:anchor>
          </w:drawing>
        </w:r>
      </w:ins>
      <w:bookmarkEnd w:id="60"/>
      <w:proofErr w:type="spellStart"/>
      <w:r w:rsidR="00FC285C">
        <w:rPr>
          <w:lang w:val="en-US"/>
        </w:rPr>
        <w:t>Kebijakan</w:t>
      </w:r>
      <w:proofErr w:type="spellEnd"/>
      <w:r w:rsidR="00FC285C">
        <w:rPr>
          <w:lang w:val="en-US"/>
        </w:rPr>
        <w:t xml:space="preserve"> </w:t>
      </w:r>
      <w:proofErr w:type="spellStart"/>
      <w:r w:rsidR="00FC285C">
        <w:rPr>
          <w:lang w:val="en-US"/>
        </w:rPr>
        <w:t>Pemenuhan</w:t>
      </w:r>
      <w:proofErr w:type="spellEnd"/>
      <w:r w:rsidR="00FC285C">
        <w:rPr>
          <w:lang w:val="en-US"/>
        </w:rPr>
        <w:t xml:space="preserve"> </w:t>
      </w:r>
      <w:proofErr w:type="spellStart"/>
      <w:r w:rsidR="00FC285C">
        <w:rPr>
          <w:lang w:val="en-US"/>
        </w:rPr>
        <w:t>Hak-Hak</w:t>
      </w:r>
      <w:proofErr w:type="spellEnd"/>
      <w:r w:rsidR="00FC285C">
        <w:rPr>
          <w:lang w:val="en-US"/>
        </w:rPr>
        <w:t xml:space="preserve"> </w:t>
      </w:r>
      <w:proofErr w:type="spellStart"/>
      <w:r w:rsidR="00FC285C">
        <w:rPr>
          <w:lang w:val="en-US"/>
        </w:rPr>
        <w:t>Kreditur</w:t>
      </w:r>
      <w:proofErr w:type="spellEnd"/>
    </w:p>
    <w:p w:rsidR="00FC285C" w:rsidRDefault="00FC285C" w:rsidP="00FC285C">
      <w:pPr>
        <w:pStyle w:val="ListParagraph"/>
        <w:spacing w:after="0"/>
        <w:ind w:left="993"/>
        <w:jc w:val="both"/>
        <w:rPr>
          <w:ins w:id="62" w:author="Andrew Santoni Hutasoit" w:date="2017-02-06T17:27:00Z"/>
          <w:rFonts w:cstheme="minorHAnsi"/>
          <w:lang w:val="en-US"/>
        </w:rPr>
      </w:pPr>
      <w:r w:rsidRPr="00FC60B9">
        <w:rPr>
          <w:rFonts w:cstheme="minorHAnsi"/>
        </w:rPr>
        <w:t xml:space="preserve">Perusahaan senantiasa menjalankan tanggungjawabnya kepada kreditur. </w:t>
      </w:r>
      <w:proofErr w:type="spellStart"/>
      <w:proofErr w:type="gramStart"/>
      <w:ins w:id="63" w:author="Andrew Santoni Hutasoit" w:date="2017-02-06T17:31:00Z">
        <w:r w:rsidR="008F7857">
          <w:rPr>
            <w:rFonts w:cstheme="minorHAnsi"/>
            <w:lang w:val="en-US"/>
          </w:rPr>
          <w:t>Sebelu</w:t>
        </w:r>
      </w:ins>
      <w:ins w:id="64" w:author="Andrew Santoni Hutasoit" w:date="2017-02-06T17:33:00Z">
        <w:r w:rsidR="008F7857">
          <w:rPr>
            <w:rFonts w:cstheme="minorHAnsi"/>
            <w:lang w:val="en-US"/>
          </w:rPr>
          <w:t>m</w:t>
        </w:r>
      </w:ins>
      <w:proofErr w:type="spellEnd"/>
      <w:ins w:id="65" w:author="Andrew Santoni Hutasoit" w:date="2017-02-06T17:31:00Z">
        <w:r w:rsidR="008F7857">
          <w:rPr>
            <w:rFonts w:cstheme="minorHAnsi"/>
            <w:lang w:val="en-US"/>
          </w:rPr>
          <w:t xml:space="preserve">, </w:t>
        </w:r>
        <w:proofErr w:type="spellStart"/>
        <w:r w:rsidR="008F7857">
          <w:rPr>
            <w:rFonts w:cstheme="minorHAnsi"/>
            <w:lang w:val="en-US"/>
          </w:rPr>
          <w:t>melakukan</w:t>
        </w:r>
        <w:proofErr w:type="spellEnd"/>
        <w:r w:rsidR="008F7857">
          <w:rPr>
            <w:rFonts w:cstheme="minorHAnsi"/>
            <w:lang w:val="en-US"/>
          </w:rPr>
          <w:t xml:space="preserve"> </w:t>
        </w:r>
        <w:proofErr w:type="spellStart"/>
        <w:r w:rsidR="008F7857">
          <w:rPr>
            <w:rFonts w:cstheme="minorHAnsi"/>
            <w:lang w:val="en-US"/>
          </w:rPr>
          <w:t>pinjaman</w:t>
        </w:r>
        <w:proofErr w:type="spellEnd"/>
        <w:r w:rsidR="008F7857">
          <w:rPr>
            <w:rFonts w:cstheme="minorHAnsi"/>
            <w:lang w:val="en-US"/>
          </w:rPr>
          <w:t xml:space="preserve">, </w:t>
        </w:r>
      </w:ins>
      <w:r w:rsidRPr="00FC60B9">
        <w:rPr>
          <w:rFonts w:cstheme="minorHAnsi"/>
        </w:rPr>
        <w:t xml:space="preserve">Perusahaan mempertimbangkan dan mengukur kemampuannya </w:t>
      </w:r>
      <w:proofErr w:type="spellStart"/>
      <w:ins w:id="66" w:author="Andrew Santoni Hutasoit" w:date="2017-02-06T17:25:00Z">
        <w:r w:rsidR="008F7857">
          <w:rPr>
            <w:rFonts w:cstheme="minorHAnsi"/>
            <w:lang w:val="en-US"/>
          </w:rPr>
          <w:t>sed</w:t>
        </w:r>
      </w:ins>
      <w:ins w:id="67" w:author="Andrew Santoni Hutasoit" w:date="2017-02-06T17:26:00Z">
        <w:r w:rsidR="008F7857">
          <w:rPr>
            <w:rFonts w:cstheme="minorHAnsi"/>
            <w:lang w:val="en-US"/>
          </w:rPr>
          <w:t>e</w:t>
        </w:r>
      </w:ins>
      <w:ins w:id="68" w:author="Andrew Santoni Hutasoit" w:date="2017-02-06T17:25:00Z">
        <w:r w:rsidR="00FC60B9">
          <w:rPr>
            <w:rFonts w:cstheme="minorHAnsi"/>
            <w:lang w:val="en-US"/>
          </w:rPr>
          <w:t>mikian</w:t>
        </w:r>
        <w:proofErr w:type="spellEnd"/>
        <w:r w:rsidR="00FC60B9">
          <w:rPr>
            <w:rFonts w:cstheme="minorHAnsi"/>
            <w:lang w:val="en-US"/>
          </w:rPr>
          <w:t xml:space="preserve"> </w:t>
        </w:r>
        <w:proofErr w:type="spellStart"/>
        <w:r w:rsidR="00FC60B9">
          <w:rPr>
            <w:rFonts w:cstheme="minorHAnsi"/>
            <w:lang w:val="en-US"/>
          </w:rPr>
          <w:t>rupa</w:t>
        </w:r>
        <w:proofErr w:type="spellEnd"/>
        <w:r w:rsidR="00FC60B9">
          <w:rPr>
            <w:rFonts w:cstheme="minorHAnsi"/>
            <w:lang w:val="en-US"/>
          </w:rPr>
          <w:t xml:space="preserve"> </w:t>
        </w:r>
        <w:proofErr w:type="spellStart"/>
        <w:r w:rsidR="00FC60B9">
          <w:rPr>
            <w:rFonts w:cstheme="minorHAnsi"/>
            <w:lang w:val="en-US"/>
          </w:rPr>
          <w:t>secara</w:t>
        </w:r>
        <w:proofErr w:type="spellEnd"/>
        <w:r w:rsidR="00FC60B9">
          <w:rPr>
            <w:rFonts w:cstheme="minorHAnsi"/>
            <w:lang w:val="en-US"/>
          </w:rPr>
          <w:t xml:space="preserve"> </w:t>
        </w:r>
        <w:proofErr w:type="spellStart"/>
        <w:r w:rsidR="00FC60B9">
          <w:rPr>
            <w:rFonts w:cstheme="minorHAnsi"/>
            <w:lang w:val="en-US"/>
          </w:rPr>
          <w:t>komprehensif</w:t>
        </w:r>
        <w:proofErr w:type="spellEnd"/>
        <w:r w:rsidR="00FC60B9">
          <w:rPr>
            <w:rFonts w:cstheme="minorHAnsi"/>
            <w:lang w:val="en-US"/>
          </w:rPr>
          <w:t xml:space="preserve"> </w:t>
        </w:r>
        <w:proofErr w:type="spellStart"/>
        <w:r w:rsidR="00FC60B9">
          <w:rPr>
            <w:rFonts w:cstheme="minorHAnsi"/>
            <w:lang w:val="en-US"/>
          </w:rPr>
          <w:t>dan</w:t>
        </w:r>
        <w:proofErr w:type="spellEnd"/>
        <w:r w:rsidR="00FC60B9">
          <w:rPr>
            <w:rFonts w:cstheme="minorHAnsi"/>
            <w:lang w:val="en-US"/>
          </w:rPr>
          <w:t xml:space="preserve"> </w:t>
        </w:r>
        <w:proofErr w:type="spellStart"/>
        <w:r w:rsidR="00FC60B9">
          <w:rPr>
            <w:rFonts w:cstheme="minorHAnsi"/>
            <w:lang w:val="en-US"/>
          </w:rPr>
          <w:t>penuh</w:t>
        </w:r>
        <w:proofErr w:type="spellEnd"/>
        <w:r w:rsidR="00FC60B9">
          <w:rPr>
            <w:rFonts w:cstheme="minorHAnsi"/>
            <w:lang w:val="en-US"/>
          </w:rPr>
          <w:t xml:space="preserve"> </w:t>
        </w:r>
        <w:proofErr w:type="spellStart"/>
        <w:r w:rsidR="00FC60B9">
          <w:rPr>
            <w:rFonts w:cstheme="minorHAnsi"/>
            <w:lang w:val="en-US"/>
          </w:rPr>
          <w:t>kehati-hatian</w:t>
        </w:r>
        <w:proofErr w:type="spellEnd"/>
        <w:r w:rsidR="00FC60B9">
          <w:rPr>
            <w:rFonts w:cstheme="minorHAnsi"/>
            <w:lang w:val="en-US"/>
          </w:rPr>
          <w:t xml:space="preserve"> agar Perusahaan </w:t>
        </w:r>
        <w:proofErr w:type="spellStart"/>
        <w:r w:rsidR="00FC60B9">
          <w:rPr>
            <w:rFonts w:cstheme="minorHAnsi"/>
            <w:lang w:val="en-US"/>
          </w:rPr>
          <w:t>dapat</w:t>
        </w:r>
      </w:ins>
      <w:proofErr w:type="spellEnd"/>
      <w:del w:id="69" w:author="Andrew Santoni Hutasoit" w:date="2017-02-06T17:25:00Z">
        <w:r w:rsidRPr="00FC60B9" w:rsidDel="00FC60B9">
          <w:rPr>
            <w:rFonts w:cstheme="minorHAnsi"/>
          </w:rPr>
          <w:delText>untuk</w:delText>
        </w:r>
      </w:del>
      <w:r w:rsidRPr="00FC60B9">
        <w:rPr>
          <w:rFonts w:cstheme="minorHAnsi"/>
        </w:rPr>
        <w:t xml:space="preserve"> memenuhi hak-hak kreditur</w:t>
      </w:r>
      <w:del w:id="70" w:author="Andrew Santoni Hutasoit" w:date="2017-02-06T17:31:00Z">
        <w:r w:rsidRPr="00FC60B9" w:rsidDel="008F7857">
          <w:rPr>
            <w:rFonts w:cstheme="minorHAnsi"/>
          </w:rPr>
          <w:delText xml:space="preserve"> sebelum melakukan pinjaman kepada kreditur</w:delText>
        </w:r>
      </w:del>
      <w:r w:rsidRPr="00FC60B9">
        <w:rPr>
          <w:rFonts w:cstheme="minorHAnsi"/>
        </w:rPr>
        <w:t>.</w:t>
      </w:r>
      <w:proofErr w:type="gramEnd"/>
      <w:r w:rsidRPr="00FC60B9">
        <w:rPr>
          <w:rFonts w:cstheme="minorHAnsi"/>
        </w:rPr>
        <w:t xml:space="preserve"> Tujuan dari kebijakan ini untuk menjaga terpenuhinya hak-hak dan menjaga kepercayaan kreditur terhadap Perusahaan. </w:t>
      </w:r>
      <w:del w:id="71" w:author="Andrew Santoni Hutasoit" w:date="2017-02-06T17:27:00Z">
        <w:r w:rsidRPr="00FC60B9" w:rsidDel="008F7857">
          <w:rPr>
            <w:rFonts w:cstheme="minorHAnsi"/>
          </w:rPr>
          <w:delText>Perusahaan mempunyai pertimbangan dalam melakukan perjanjian dengan kreditur sebagai dasar agar pemenuhan hak dan kewajiban Perusahaan dan kreditur dapat terlaksana.</w:delText>
        </w:r>
        <w:r w:rsidRPr="00FC60B9" w:rsidDel="008F7857">
          <w:rPr>
            <w:rFonts w:cstheme="minorHAnsi"/>
          </w:rPr>
          <w:cr/>
        </w:r>
      </w:del>
    </w:p>
    <w:p w:rsidR="008F7857" w:rsidRPr="008F7857" w:rsidRDefault="008F7857">
      <w:pPr>
        <w:spacing w:after="0"/>
        <w:jc w:val="both"/>
        <w:rPr>
          <w:rFonts w:cstheme="minorHAnsi"/>
          <w:lang w:val="en-US"/>
          <w:rPrChange w:id="72" w:author="Andrew Santoni Hutasoit" w:date="2017-02-06T17:27:00Z">
            <w:rPr>
              <w:rFonts w:cstheme="minorHAnsi"/>
            </w:rPr>
          </w:rPrChange>
        </w:rPr>
        <w:pPrChange w:id="73" w:author="Andrew Santoni Hutasoit" w:date="2017-02-06T17:27:00Z">
          <w:pPr>
            <w:pStyle w:val="ListParagraph"/>
            <w:spacing w:after="0"/>
            <w:ind w:left="993"/>
            <w:jc w:val="both"/>
          </w:pPr>
        </w:pPrChange>
      </w:pPr>
    </w:p>
    <w:p w:rsidR="00FC285C" w:rsidRPr="00FC60B9" w:rsidRDefault="00FC285C" w:rsidP="00FC285C">
      <w:pPr>
        <w:pStyle w:val="ListParagraph"/>
        <w:spacing w:after="0"/>
        <w:ind w:left="993"/>
        <w:jc w:val="both"/>
        <w:rPr>
          <w:rFonts w:cstheme="minorHAnsi"/>
        </w:rPr>
      </w:pPr>
      <w:r w:rsidRPr="00FC60B9">
        <w:rPr>
          <w:rFonts w:cstheme="minorHAnsi"/>
        </w:rPr>
        <w:t>Dalam hal Perusahaan melakukan kesepakatan pinjaman dengan kreditur, maka Perusahaan memiliki hak dan kewajiban antara lain sebagai berikut:</w:t>
      </w:r>
    </w:p>
    <w:p w:rsidR="00FC285C" w:rsidRPr="00FC60B9" w:rsidRDefault="00FC285C" w:rsidP="00FC60B9">
      <w:pPr>
        <w:pStyle w:val="ListParagraph"/>
        <w:numPr>
          <w:ilvl w:val="0"/>
          <w:numId w:val="19"/>
        </w:numPr>
        <w:spacing w:after="0" w:line="259" w:lineRule="auto"/>
        <w:jc w:val="both"/>
        <w:rPr>
          <w:rFonts w:cstheme="minorHAnsi"/>
        </w:rPr>
      </w:pPr>
      <w:r w:rsidRPr="00FC60B9">
        <w:rPr>
          <w:rFonts w:cstheme="minorHAnsi"/>
        </w:rPr>
        <w:t>Hak Perusahaan adalah:</w:t>
      </w:r>
    </w:p>
    <w:p w:rsidR="00FC285C" w:rsidRPr="00FC60B9" w:rsidRDefault="00FC285C" w:rsidP="00FC60B9">
      <w:pPr>
        <w:pStyle w:val="ListParagraph"/>
        <w:numPr>
          <w:ilvl w:val="0"/>
          <w:numId w:val="21"/>
        </w:numPr>
        <w:spacing w:after="0" w:line="259" w:lineRule="auto"/>
        <w:ind w:left="1980" w:hanging="93"/>
        <w:jc w:val="both"/>
        <w:rPr>
          <w:rFonts w:cstheme="minorHAnsi"/>
        </w:rPr>
      </w:pPr>
      <w:r w:rsidRPr="00FC60B9">
        <w:rPr>
          <w:rFonts w:cstheme="minorHAnsi"/>
        </w:rPr>
        <w:t>Memperoleh Pinjaman sebagaimana yang telah diperjanjikan dengan Kreditur;</w:t>
      </w:r>
    </w:p>
    <w:p w:rsidR="00FC285C" w:rsidRPr="00FC60B9" w:rsidRDefault="00FC285C" w:rsidP="00FC60B9">
      <w:pPr>
        <w:pStyle w:val="ListParagraph"/>
        <w:numPr>
          <w:ilvl w:val="0"/>
          <w:numId w:val="21"/>
        </w:numPr>
        <w:spacing w:after="0" w:line="259" w:lineRule="auto"/>
        <w:ind w:left="1980" w:hanging="93"/>
        <w:jc w:val="both"/>
        <w:rPr>
          <w:rFonts w:cstheme="minorHAnsi"/>
        </w:rPr>
      </w:pPr>
      <w:r w:rsidRPr="00FC60B9">
        <w:rPr>
          <w:rFonts w:cstheme="minorHAnsi"/>
        </w:rPr>
        <w:t>Memperoleh data/informasi yang berkaitan dengan pencatatan realisasi penggunaan fasiltas kredit dan pembayaran kewajiban yang telah dilakukan oleh Perusahaan;</w:t>
      </w:r>
    </w:p>
    <w:p w:rsidR="00FC285C" w:rsidRPr="00FC60B9" w:rsidRDefault="00FC285C" w:rsidP="00FC60B9">
      <w:pPr>
        <w:pStyle w:val="ListParagraph"/>
        <w:numPr>
          <w:ilvl w:val="0"/>
          <w:numId w:val="21"/>
        </w:numPr>
        <w:spacing w:after="0" w:line="259" w:lineRule="auto"/>
        <w:ind w:left="1980" w:hanging="93"/>
        <w:jc w:val="both"/>
        <w:rPr>
          <w:rFonts w:cstheme="minorHAnsi"/>
        </w:rPr>
      </w:pPr>
      <w:r w:rsidRPr="00FC60B9">
        <w:rPr>
          <w:rFonts w:cstheme="minorHAnsi"/>
        </w:rPr>
        <w:t>Mendapat layanan dari Kreditur sebagaimana yang telah diperjanjikan;</w:t>
      </w:r>
    </w:p>
    <w:p w:rsidR="00FC285C" w:rsidRPr="00FC60B9" w:rsidRDefault="00FC285C" w:rsidP="00FC60B9">
      <w:pPr>
        <w:pStyle w:val="ListParagraph"/>
        <w:numPr>
          <w:ilvl w:val="0"/>
          <w:numId w:val="21"/>
        </w:numPr>
        <w:spacing w:after="0" w:line="259" w:lineRule="auto"/>
        <w:ind w:left="1980" w:hanging="93"/>
        <w:jc w:val="both"/>
        <w:rPr>
          <w:rFonts w:cstheme="minorHAnsi"/>
        </w:rPr>
      </w:pPr>
      <w:r w:rsidRPr="00FC60B9">
        <w:rPr>
          <w:rFonts w:cstheme="minorHAnsi"/>
        </w:rPr>
        <w:t>Mengajukan keberatan perhitungan bunga Pinjaman dan provisi kepada Kreditur apabila terjadi ketidaksesuaian perhitungan antara Kreditur dan Perusahaan; dan</w:t>
      </w:r>
    </w:p>
    <w:p w:rsidR="00FC285C" w:rsidRPr="00FC60B9" w:rsidRDefault="00FC285C" w:rsidP="00FC60B9">
      <w:pPr>
        <w:pStyle w:val="ListParagraph"/>
        <w:numPr>
          <w:ilvl w:val="0"/>
          <w:numId w:val="21"/>
        </w:numPr>
        <w:spacing w:after="0" w:line="259" w:lineRule="auto"/>
        <w:ind w:left="1980" w:hanging="93"/>
        <w:jc w:val="both"/>
        <w:rPr>
          <w:rFonts w:cstheme="minorHAnsi"/>
        </w:rPr>
      </w:pPr>
      <w:r w:rsidRPr="00FC60B9">
        <w:rPr>
          <w:rFonts w:cstheme="minorHAnsi"/>
        </w:rPr>
        <w:t xml:space="preserve">Memperoleh kembali dokumen asli </w:t>
      </w:r>
      <w:proofErr w:type="spellStart"/>
      <w:ins w:id="74" w:author="Andrew Santoni Hutasoit" w:date="2017-02-06T17:27:00Z">
        <w:r w:rsidR="008F7857">
          <w:rPr>
            <w:rFonts w:cstheme="minorHAnsi"/>
            <w:lang w:val="en-US"/>
          </w:rPr>
          <w:t>atas</w:t>
        </w:r>
        <w:proofErr w:type="spellEnd"/>
        <w:r w:rsidR="008F7857">
          <w:rPr>
            <w:rFonts w:cstheme="minorHAnsi"/>
            <w:lang w:val="en-US"/>
          </w:rPr>
          <w:t xml:space="preserve"> </w:t>
        </w:r>
        <w:proofErr w:type="spellStart"/>
        <w:r w:rsidR="008F7857">
          <w:rPr>
            <w:rFonts w:cstheme="minorHAnsi"/>
            <w:lang w:val="en-US"/>
          </w:rPr>
          <w:t>aset</w:t>
        </w:r>
        <w:proofErr w:type="spellEnd"/>
        <w:r w:rsidR="008F7857">
          <w:rPr>
            <w:rFonts w:cstheme="minorHAnsi"/>
            <w:lang w:val="en-US"/>
          </w:rPr>
          <w:t xml:space="preserve"> (-</w:t>
        </w:r>
        <w:proofErr w:type="spellStart"/>
        <w:r w:rsidR="008F7857">
          <w:rPr>
            <w:rFonts w:cstheme="minorHAnsi"/>
            <w:lang w:val="en-US"/>
          </w:rPr>
          <w:t>aset</w:t>
        </w:r>
        <w:proofErr w:type="spellEnd"/>
        <w:r w:rsidR="008F7857">
          <w:rPr>
            <w:rFonts w:cstheme="minorHAnsi"/>
            <w:lang w:val="en-US"/>
          </w:rPr>
          <w:t xml:space="preserve">) </w:t>
        </w:r>
      </w:ins>
      <w:ins w:id="75" w:author="Andrew Santoni Hutasoit" w:date="2017-02-06T17:28:00Z">
        <w:r w:rsidR="008F7857">
          <w:rPr>
            <w:rFonts w:cstheme="minorHAnsi"/>
            <w:lang w:val="en-US"/>
          </w:rPr>
          <w:t xml:space="preserve">Perusahaan </w:t>
        </w:r>
      </w:ins>
      <w:r w:rsidRPr="00FC60B9">
        <w:rPr>
          <w:rFonts w:cstheme="minorHAnsi"/>
        </w:rPr>
        <w:t>yang dijadikan sebagai jaminan/agunan Pinjaman</w:t>
      </w:r>
      <w:ins w:id="76" w:author="Andrew Santoni Hutasoit" w:date="2017-02-06T17:28:00Z">
        <w:r w:rsidR="008F7857">
          <w:rPr>
            <w:rFonts w:cstheme="minorHAnsi"/>
            <w:lang w:val="en-US"/>
          </w:rPr>
          <w:t xml:space="preserve"> </w:t>
        </w:r>
        <w:proofErr w:type="spellStart"/>
        <w:r w:rsidR="008F7857">
          <w:rPr>
            <w:rFonts w:cstheme="minorHAnsi"/>
            <w:lang w:val="en-US"/>
          </w:rPr>
          <w:t>pada</w:t>
        </w:r>
        <w:proofErr w:type="spellEnd"/>
        <w:r w:rsidR="008F7857">
          <w:rPr>
            <w:rFonts w:cstheme="minorHAnsi"/>
            <w:lang w:val="en-US"/>
          </w:rPr>
          <w:t xml:space="preserve"> </w:t>
        </w:r>
        <w:proofErr w:type="spellStart"/>
        <w:r w:rsidR="008F7857">
          <w:rPr>
            <w:rFonts w:cstheme="minorHAnsi"/>
            <w:lang w:val="en-US"/>
          </w:rPr>
          <w:t>saat</w:t>
        </w:r>
        <w:proofErr w:type="spellEnd"/>
        <w:r w:rsidR="008F7857">
          <w:rPr>
            <w:rFonts w:cstheme="minorHAnsi"/>
            <w:lang w:val="en-US"/>
          </w:rPr>
          <w:t xml:space="preserve"> </w:t>
        </w:r>
        <w:proofErr w:type="spellStart"/>
        <w:r w:rsidR="008F7857">
          <w:rPr>
            <w:rFonts w:cstheme="minorHAnsi"/>
            <w:lang w:val="en-US"/>
          </w:rPr>
          <w:t>pinjaman</w:t>
        </w:r>
        <w:proofErr w:type="spellEnd"/>
        <w:r w:rsidR="008F7857">
          <w:rPr>
            <w:rFonts w:cstheme="minorHAnsi"/>
            <w:lang w:val="en-US"/>
          </w:rPr>
          <w:t xml:space="preserve"> </w:t>
        </w:r>
        <w:proofErr w:type="spellStart"/>
        <w:r w:rsidR="008F7857">
          <w:rPr>
            <w:rFonts w:cstheme="minorHAnsi"/>
            <w:lang w:val="en-US"/>
          </w:rPr>
          <w:t>dilunasi</w:t>
        </w:r>
        <w:proofErr w:type="spellEnd"/>
        <w:r w:rsidR="008F7857">
          <w:rPr>
            <w:rFonts w:cstheme="minorHAnsi"/>
            <w:lang w:val="en-US"/>
          </w:rPr>
          <w:t>.</w:t>
        </w:r>
      </w:ins>
      <w:del w:id="77" w:author="Andrew Santoni Hutasoit" w:date="2017-02-06T17:28:00Z">
        <w:r w:rsidRPr="00FC60B9" w:rsidDel="008F7857">
          <w:rPr>
            <w:rFonts w:cstheme="minorHAnsi"/>
          </w:rPr>
          <w:delText>.</w:delText>
        </w:r>
      </w:del>
    </w:p>
    <w:p w:rsidR="00FC285C" w:rsidRPr="00FC60B9" w:rsidRDefault="00FC285C" w:rsidP="00FC60B9">
      <w:pPr>
        <w:pStyle w:val="ListParagraph"/>
        <w:spacing w:after="0" w:line="259" w:lineRule="auto"/>
        <w:ind w:left="1980"/>
        <w:jc w:val="both"/>
        <w:rPr>
          <w:rFonts w:cstheme="minorHAnsi"/>
        </w:rPr>
      </w:pPr>
    </w:p>
    <w:p w:rsidR="00FC285C" w:rsidRPr="00FC60B9" w:rsidRDefault="00FC285C" w:rsidP="00FC60B9">
      <w:pPr>
        <w:pStyle w:val="ListParagraph"/>
        <w:numPr>
          <w:ilvl w:val="0"/>
          <w:numId w:val="19"/>
        </w:numPr>
        <w:spacing w:after="0" w:line="259" w:lineRule="auto"/>
        <w:jc w:val="both"/>
        <w:rPr>
          <w:rFonts w:cstheme="minorHAnsi"/>
        </w:rPr>
      </w:pPr>
      <w:r w:rsidRPr="00FC60B9">
        <w:rPr>
          <w:rFonts w:cstheme="minorHAnsi"/>
        </w:rPr>
        <w:t>Kewajiban Perusahaan adalah :</w:t>
      </w:r>
    </w:p>
    <w:p w:rsidR="008F7857" w:rsidRPr="00FC60B9" w:rsidRDefault="008F7857" w:rsidP="008F7857">
      <w:pPr>
        <w:pStyle w:val="ListParagraph"/>
        <w:numPr>
          <w:ilvl w:val="0"/>
          <w:numId w:val="22"/>
        </w:numPr>
        <w:spacing w:after="0" w:line="259" w:lineRule="auto"/>
        <w:ind w:left="1980" w:hanging="180"/>
        <w:jc w:val="both"/>
        <w:rPr>
          <w:rFonts w:cstheme="minorHAnsi"/>
        </w:rPr>
      </w:pPr>
      <w:moveToRangeStart w:id="78" w:author="Andrew Santoni Hutasoit" w:date="2017-02-06T17:28:00Z" w:name="move474165466"/>
      <w:moveTo w:id="79" w:author="Andrew Santoni Hutasoit" w:date="2017-02-06T17:28:00Z">
        <w:r w:rsidRPr="00FC60B9">
          <w:rPr>
            <w:rFonts w:cstheme="minorHAnsi"/>
          </w:rPr>
          <w:t xml:space="preserve">Menggunakan Pinjaman sesuai dengan tujuan pengguna kredit yang diperjanjikan; </w:t>
        </w:r>
      </w:moveTo>
    </w:p>
    <w:moveToRangeEnd w:id="78"/>
    <w:p w:rsidR="00FC285C" w:rsidRPr="00FC60B9" w:rsidRDefault="00FC285C" w:rsidP="00FC60B9">
      <w:pPr>
        <w:pStyle w:val="ListParagraph"/>
        <w:numPr>
          <w:ilvl w:val="0"/>
          <w:numId w:val="22"/>
        </w:numPr>
        <w:spacing w:after="0" w:line="259" w:lineRule="auto"/>
        <w:ind w:left="1980" w:hanging="180"/>
        <w:jc w:val="both"/>
        <w:rPr>
          <w:rFonts w:cstheme="minorHAnsi"/>
        </w:rPr>
      </w:pPr>
      <w:r w:rsidRPr="00FC60B9">
        <w:rPr>
          <w:rFonts w:cstheme="minorHAnsi"/>
        </w:rPr>
        <w:t>Melakukan pembayaran hutang pokok, bunga dan/atau provisi kepada Kreditur tepat waktu;</w:t>
      </w:r>
    </w:p>
    <w:p w:rsidR="00FC285C" w:rsidRPr="00FC60B9" w:rsidRDefault="00FC285C" w:rsidP="00FC60B9">
      <w:pPr>
        <w:pStyle w:val="ListParagraph"/>
        <w:numPr>
          <w:ilvl w:val="0"/>
          <w:numId w:val="22"/>
        </w:numPr>
        <w:spacing w:after="0" w:line="259" w:lineRule="auto"/>
        <w:ind w:left="1980" w:hanging="180"/>
        <w:jc w:val="both"/>
        <w:rPr>
          <w:rFonts w:cstheme="minorHAnsi"/>
        </w:rPr>
      </w:pPr>
      <w:r w:rsidRPr="00FC60B9">
        <w:rPr>
          <w:rFonts w:cstheme="minorHAnsi"/>
        </w:rPr>
        <w:t xml:space="preserve">Memberikan informasi secara transparan, akurat, dan tepat waktu baik pada saat permintaan maupun penggunaan Pinjaman; </w:t>
      </w:r>
    </w:p>
    <w:p w:rsidR="00FC285C" w:rsidRPr="00FC60B9" w:rsidRDefault="00FC285C" w:rsidP="00FC60B9">
      <w:pPr>
        <w:pStyle w:val="ListParagraph"/>
        <w:numPr>
          <w:ilvl w:val="0"/>
          <w:numId w:val="22"/>
        </w:numPr>
        <w:spacing w:after="0" w:line="259" w:lineRule="auto"/>
        <w:ind w:left="1980" w:hanging="180"/>
        <w:jc w:val="both"/>
        <w:rPr>
          <w:rFonts w:cstheme="minorHAnsi"/>
        </w:rPr>
      </w:pPr>
      <w:r w:rsidRPr="00FC60B9">
        <w:rPr>
          <w:rFonts w:cstheme="minorHAnsi"/>
        </w:rPr>
        <w:t xml:space="preserve">Menjaga rasio keuangan yang sehat (Current Ratio, DER, Debt to Service Ratio) sesuai dengan rasio yang disepakati dengan Kreditur; </w:t>
      </w:r>
    </w:p>
    <w:p w:rsidR="00FC285C" w:rsidRPr="00FC60B9" w:rsidDel="008F7857" w:rsidRDefault="00FC285C" w:rsidP="00FC60B9">
      <w:pPr>
        <w:pStyle w:val="ListParagraph"/>
        <w:numPr>
          <w:ilvl w:val="0"/>
          <w:numId w:val="22"/>
        </w:numPr>
        <w:spacing w:after="0" w:line="259" w:lineRule="auto"/>
        <w:ind w:left="1980" w:hanging="180"/>
        <w:jc w:val="both"/>
        <w:rPr>
          <w:del w:id="80" w:author="Andrew Santoni Hutasoit" w:date="2017-02-06T17:28:00Z"/>
          <w:rFonts w:cstheme="minorHAnsi"/>
        </w:rPr>
      </w:pPr>
      <w:del w:id="81" w:author="Andrew Santoni Hutasoit" w:date="2017-02-06T17:28:00Z">
        <w:r w:rsidRPr="00FC60B9" w:rsidDel="008F7857">
          <w:rPr>
            <w:rFonts w:cstheme="minorHAnsi"/>
          </w:rPr>
          <w:delText xml:space="preserve">Mendahulukan penyelesaian atas segala kewajiban yang timbul dari realisasi Pinjaman yang digunakan diatas kepentingan anak perusahaan; </w:delText>
        </w:r>
      </w:del>
    </w:p>
    <w:p w:rsidR="00FC285C" w:rsidRPr="00FC60B9" w:rsidDel="00750A9F" w:rsidRDefault="00FC285C" w:rsidP="00FC60B9">
      <w:pPr>
        <w:pStyle w:val="ListParagraph"/>
        <w:numPr>
          <w:ilvl w:val="0"/>
          <w:numId w:val="22"/>
        </w:numPr>
        <w:spacing w:after="0" w:line="259" w:lineRule="auto"/>
        <w:ind w:left="1980" w:hanging="180"/>
        <w:jc w:val="both"/>
        <w:rPr>
          <w:del w:id="82" w:author="Andrew Santoni Hutasoit" w:date="2017-03-06T18:41:00Z"/>
          <w:rFonts w:cstheme="minorHAnsi"/>
        </w:rPr>
      </w:pPr>
      <w:r w:rsidRPr="00FC60B9">
        <w:rPr>
          <w:rFonts w:cstheme="minorHAnsi"/>
        </w:rPr>
        <w:t xml:space="preserve">Menyampaikan laporan keuangan audited tahunan sesuai dengan ketentuan perundang-undangan yang berlaku; </w:t>
      </w:r>
    </w:p>
    <w:p w:rsidR="00FC285C" w:rsidRPr="00122297" w:rsidDel="008F7857" w:rsidRDefault="00FC285C" w:rsidP="00750A9F">
      <w:pPr>
        <w:pStyle w:val="ListParagraph"/>
        <w:numPr>
          <w:ilvl w:val="0"/>
          <w:numId w:val="22"/>
        </w:numPr>
        <w:spacing w:after="0" w:line="259" w:lineRule="auto"/>
        <w:ind w:left="1980" w:hanging="180"/>
        <w:jc w:val="both"/>
        <w:rPr>
          <w:rFonts w:cstheme="minorHAnsi"/>
        </w:rPr>
      </w:pPr>
      <w:moveFromRangeStart w:id="83" w:author="Andrew Santoni Hutasoit" w:date="2017-02-06T17:28:00Z" w:name="move474165466"/>
      <w:moveFrom w:id="84" w:author="Andrew Santoni Hutasoit" w:date="2017-02-06T17:28:00Z">
        <w:r w:rsidRPr="00750A9F" w:rsidDel="008F7857">
          <w:rPr>
            <w:rFonts w:cstheme="minorHAnsi"/>
          </w:rPr>
          <w:t xml:space="preserve">Menggunakan Pinjaman sesuai dengan tujuan pengguna kredit yang diperjanjikan; </w:t>
        </w:r>
      </w:moveFrom>
    </w:p>
    <w:moveFromRangeEnd w:id="83"/>
    <w:p w:rsidR="00FC285C" w:rsidRPr="00FC60B9" w:rsidDel="008F7857" w:rsidRDefault="00FC285C" w:rsidP="00FC60B9">
      <w:pPr>
        <w:pStyle w:val="ListParagraph"/>
        <w:numPr>
          <w:ilvl w:val="0"/>
          <w:numId w:val="22"/>
        </w:numPr>
        <w:spacing w:after="0" w:line="259" w:lineRule="auto"/>
        <w:ind w:left="1980" w:hanging="180"/>
        <w:jc w:val="both"/>
        <w:rPr>
          <w:del w:id="85" w:author="Andrew Santoni Hutasoit" w:date="2017-02-06T17:29:00Z"/>
          <w:rFonts w:cstheme="minorHAnsi"/>
        </w:rPr>
      </w:pPr>
      <w:del w:id="86" w:author="Andrew Santoni Hutasoit" w:date="2017-02-06T17:29:00Z">
        <w:r w:rsidRPr="00FC60B9" w:rsidDel="008F7857">
          <w:rPr>
            <w:rFonts w:cstheme="minorHAnsi"/>
          </w:rPr>
          <w:delText xml:space="preserve">Memberitahukan kepada Kreditur apabila terjadi perubahan susunan pengurus dan/atau pemegang saham Perusahaan; </w:delText>
        </w:r>
      </w:del>
    </w:p>
    <w:p w:rsidR="00FC285C" w:rsidRPr="00FC60B9" w:rsidDel="008F7857" w:rsidRDefault="00FC285C" w:rsidP="00FC60B9">
      <w:pPr>
        <w:pStyle w:val="ListParagraph"/>
        <w:numPr>
          <w:ilvl w:val="0"/>
          <w:numId w:val="22"/>
        </w:numPr>
        <w:spacing w:after="0" w:line="259" w:lineRule="auto"/>
        <w:ind w:left="1980" w:hanging="180"/>
        <w:jc w:val="both"/>
        <w:rPr>
          <w:del w:id="87" w:author="Andrew Santoni Hutasoit" w:date="2017-02-06T17:29:00Z"/>
          <w:rFonts w:cstheme="minorHAnsi"/>
        </w:rPr>
      </w:pPr>
      <w:del w:id="88" w:author="Andrew Santoni Hutasoit" w:date="2017-02-06T17:29:00Z">
        <w:r w:rsidRPr="00FC60B9" w:rsidDel="008F7857">
          <w:rPr>
            <w:rFonts w:cstheme="minorHAnsi"/>
          </w:rPr>
          <w:delText xml:space="preserve">Memberitahukan kepada Kreditur pembagian dividen kepada Pemegang Saham Perusahaan; </w:delText>
        </w:r>
      </w:del>
    </w:p>
    <w:p w:rsidR="00FC285C" w:rsidRPr="00FC60B9" w:rsidDel="008F7857" w:rsidRDefault="00FC285C" w:rsidP="00FC60B9">
      <w:pPr>
        <w:pStyle w:val="ListParagraph"/>
        <w:numPr>
          <w:ilvl w:val="0"/>
          <w:numId w:val="22"/>
        </w:numPr>
        <w:spacing w:after="0" w:line="259" w:lineRule="auto"/>
        <w:ind w:left="1980" w:hanging="180"/>
        <w:jc w:val="both"/>
        <w:rPr>
          <w:del w:id="89" w:author="Andrew Santoni Hutasoit" w:date="2017-02-06T17:29:00Z"/>
          <w:rFonts w:cstheme="minorHAnsi"/>
        </w:rPr>
      </w:pPr>
      <w:del w:id="90" w:author="Andrew Santoni Hutasoit" w:date="2017-02-06T17:29:00Z">
        <w:r w:rsidRPr="00FC60B9" w:rsidDel="008F7857">
          <w:rPr>
            <w:rFonts w:cstheme="minorHAnsi"/>
          </w:rPr>
          <w:delText>Menyampaikan salinan akta perubahan Anggaran Dasar Perusahaan setiap terjadi perubahan; atau</w:delText>
        </w:r>
      </w:del>
    </w:p>
    <w:p w:rsidR="00FC285C" w:rsidRPr="00FC60B9" w:rsidRDefault="00FC285C" w:rsidP="00FC60B9">
      <w:pPr>
        <w:pStyle w:val="ListParagraph"/>
        <w:numPr>
          <w:ilvl w:val="0"/>
          <w:numId w:val="22"/>
        </w:numPr>
        <w:spacing w:after="0" w:line="259" w:lineRule="auto"/>
        <w:ind w:left="1980" w:hanging="270"/>
        <w:jc w:val="both"/>
        <w:rPr>
          <w:rFonts w:cstheme="minorHAnsi"/>
        </w:rPr>
      </w:pPr>
      <w:r w:rsidRPr="00FC60B9">
        <w:rPr>
          <w:rFonts w:cstheme="minorHAnsi"/>
        </w:rPr>
        <w:t>Tidak mengikatkan diri sebagai penjamin hutang atau menjaminkan harta kekayaan Perusahaan kepada pihak lain, kecuali atas ijin Kreditur.</w:t>
      </w:r>
    </w:p>
    <w:p w:rsidR="00FC285C" w:rsidRPr="00FC60B9" w:rsidRDefault="00FC285C" w:rsidP="00FC285C">
      <w:pPr>
        <w:pStyle w:val="ListParagraph"/>
        <w:spacing w:after="0"/>
        <w:ind w:left="993"/>
        <w:jc w:val="both"/>
        <w:rPr>
          <w:rFonts w:cstheme="minorHAnsi"/>
        </w:rPr>
      </w:pPr>
    </w:p>
    <w:p w:rsidR="00FC285C" w:rsidRPr="00FC60B9" w:rsidRDefault="00FC285C" w:rsidP="00FC285C">
      <w:pPr>
        <w:pStyle w:val="ListParagraph"/>
        <w:spacing w:after="0"/>
        <w:ind w:left="993"/>
        <w:jc w:val="both"/>
        <w:rPr>
          <w:rFonts w:cstheme="minorHAnsi"/>
        </w:rPr>
      </w:pPr>
      <w:r w:rsidRPr="00FC60B9">
        <w:rPr>
          <w:rFonts w:cstheme="minorHAnsi"/>
        </w:rPr>
        <w:t>Perusahaan dapat bertindak sebagai penjamin sesuai dengan syarat-syarat yang ditentukan dalam Anggaran Dasar Perusahaan. Penjaminan Perusahaan harus terlebih dahulu mendapat persetujuan tertulis dari Dewan Komisaris dan persetujuan dari Rapat Umum Pemegang Saham apabila nilainya melebihi 50% dari kekayaan bersih Perusahaan.</w:t>
      </w:r>
    </w:p>
    <w:p w:rsidR="0028659C" w:rsidRPr="00FC60B9" w:rsidRDefault="0028659C" w:rsidP="00FC60B9">
      <w:pPr>
        <w:pStyle w:val="ListParagraph"/>
        <w:spacing w:after="0" w:line="240" w:lineRule="auto"/>
        <w:ind w:left="1287"/>
        <w:jc w:val="both"/>
        <w:rPr>
          <w:lang w:val="en-US"/>
        </w:rPr>
      </w:pPr>
    </w:p>
    <w:sectPr w:rsidR="0028659C" w:rsidRPr="00FC6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315"/>
    <w:multiLevelType w:val="hybridMultilevel"/>
    <w:tmpl w:val="998E4B2A"/>
    <w:lvl w:ilvl="0" w:tplc="0409001B">
      <w:start w:val="1"/>
      <w:numFmt w:val="lowerRoman"/>
      <w:lvlText w:val="%1."/>
      <w:lvlJc w:val="righ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
    <w:nsid w:val="075C7B03"/>
    <w:multiLevelType w:val="hybridMultilevel"/>
    <w:tmpl w:val="EC10D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A545C"/>
    <w:multiLevelType w:val="hybridMultilevel"/>
    <w:tmpl w:val="423EA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67A97"/>
    <w:multiLevelType w:val="hybridMultilevel"/>
    <w:tmpl w:val="A8EC076E"/>
    <w:lvl w:ilvl="0" w:tplc="38E86830">
      <w:start w:val="1"/>
      <w:numFmt w:val="lowerLetter"/>
      <w:lvlText w:val="%1."/>
      <w:lvlJc w:val="righ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nsid w:val="1FCE4A1C"/>
    <w:multiLevelType w:val="hybridMultilevel"/>
    <w:tmpl w:val="EEDAAB56"/>
    <w:lvl w:ilvl="0" w:tplc="3F18CB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E4666A"/>
    <w:multiLevelType w:val="hybridMultilevel"/>
    <w:tmpl w:val="FB8CDDE0"/>
    <w:lvl w:ilvl="0" w:tplc="04090019">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nsid w:val="2E1E61C3"/>
    <w:multiLevelType w:val="hybridMultilevel"/>
    <w:tmpl w:val="9F2241BC"/>
    <w:lvl w:ilvl="0" w:tplc="38E86830">
      <w:start w:val="1"/>
      <w:numFmt w:val="lowerLetter"/>
      <w:lvlText w:val="%1."/>
      <w:lvlJc w:val="righ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nsid w:val="2F6B5391"/>
    <w:multiLevelType w:val="hybridMultilevel"/>
    <w:tmpl w:val="026C27C6"/>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nsid w:val="300B52C4"/>
    <w:multiLevelType w:val="hybridMultilevel"/>
    <w:tmpl w:val="C77458A2"/>
    <w:lvl w:ilvl="0" w:tplc="38E86830">
      <w:start w:val="1"/>
      <w:numFmt w:val="lowerLetter"/>
      <w:lvlText w:val="%1."/>
      <w:lvlJc w:val="righ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nsid w:val="34375BE0"/>
    <w:multiLevelType w:val="hybridMultilevel"/>
    <w:tmpl w:val="BAEA312A"/>
    <w:lvl w:ilvl="0" w:tplc="0409001B">
      <w:start w:val="1"/>
      <w:numFmt w:val="lowerRoman"/>
      <w:lvlText w:val="%1."/>
      <w:lvlJc w:val="righ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155DC"/>
    <w:multiLevelType w:val="hybridMultilevel"/>
    <w:tmpl w:val="FEA2579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79B6CE6"/>
    <w:multiLevelType w:val="hybridMultilevel"/>
    <w:tmpl w:val="9E36E61C"/>
    <w:lvl w:ilvl="0" w:tplc="0409000F">
      <w:start w:val="1"/>
      <w:numFmt w:val="decimal"/>
      <w:lvlText w:val="%1."/>
      <w:lvlJc w:val="left"/>
      <w:pPr>
        <w:ind w:left="1320" w:hanging="360"/>
      </w:p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12">
    <w:nsid w:val="37FE393C"/>
    <w:multiLevelType w:val="hybridMultilevel"/>
    <w:tmpl w:val="3B6ACD44"/>
    <w:lvl w:ilvl="0" w:tplc="0409001B">
      <w:start w:val="1"/>
      <w:numFmt w:val="lowerRoman"/>
      <w:lvlText w:val="%1."/>
      <w:lvlJc w:val="righ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nsid w:val="38013A6F"/>
    <w:multiLevelType w:val="hybridMultilevel"/>
    <w:tmpl w:val="F0801F7C"/>
    <w:lvl w:ilvl="0" w:tplc="04090019">
      <w:start w:val="1"/>
      <w:numFmt w:val="lowerLetter"/>
      <w:lvlText w:val="%1."/>
      <w:lvlJc w:val="left"/>
      <w:pPr>
        <w:ind w:left="2007" w:hanging="360"/>
      </w:p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4">
    <w:nsid w:val="416E4B35"/>
    <w:multiLevelType w:val="hybridMultilevel"/>
    <w:tmpl w:val="FEA2579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6C12D4F"/>
    <w:multiLevelType w:val="hybridMultilevel"/>
    <w:tmpl w:val="CCC67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953E7B"/>
    <w:multiLevelType w:val="hybridMultilevel"/>
    <w:tmpl w:val="331AC784"/>
    <w:lvl w:ilvl="0" w:tplc="0D667A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650632"/>
    <w:multiLevelType w:val="hybridMultilevel"/>
    <w:tmpl w:val="FA926B38"/>
    <w:lvl w:ilvl="0" w:tplc="10B40C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F877FB0"/>
    <w:multiLevelType w:val="hybridMultilevel"/>
    <w:tmpl w:val="BF7A38D4"/>
    <w:lvl w:ilvl="0" w:tplc="8C76002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8276457"/>
    <w:multiLevelType w:val="hybridMultilevel"/>
    <w:tmpl w:val="3EF6B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12D39"/>
    <w:multiLevelType w:val="hybridMultilevel"/>
    <w:tmpl w:val="50FC4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5675DF"/>
    <w:multiLevelType w:val="hybridMultilevel"/>
    <w:tmpl w:val="78E2D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7"/>
  </w:num>
  <w:num w:numId="4">
    <w:abstractNumId w:val="11"/>
  </w:num>
  <w:num w:numId="5">
    <w:abstractNumId w:val="16"/>
  </w:num>
  <w:num w:numId="6">
    <w:abstractNumId w:val="17"/>
  </w:num>
  <w:num w:numId="7">
    <w:abstractNumId w:val="4"/>
  </w:num>
  <w:num w:numId="8">
    <w:abstractNumId w:val="1"/>
  </w:num>
  <w:num w:numId="9">
    <w:abstractNumId w:val="19"/>
  </w:num>
  <w:num w:numId="10">
    <w:abstractNumId w:val="2"/>
  </w:num>
  <w:num w:numId="11">
    <w:abstractNumId w:val="15"/>
  </w:num>
  <w:num w:numId="12">
    <w:abstractNumId w:val="21"/>
  </w:num>
  <w:num w:numId="13">
    <w:abstractNumId w:val="18"/>
  </w:num>
  <w:num w:numId="14">
    <w:abstractNumId w:val="20"/>
  </w:num>
  <w:num w:numId="15">
    <w:abstractNumId w:val="8"/>
  </w:num>
  <w:num w:numId="16">
    <w:abstractNumId w:val="3"/>
  </w:num>
  <w:num w:numId="17">
    <w:abstractNumId w:val="13"/>
  </w:num>
  <w:num w:numId="18">
    <w:abstractNumId w:val="12"/>
  </w:num>
  <w:num w:numId="19">
    <w:abstractNumId w:val="5"/>
  </w:num>
  <w:num w:numId="20">
    <w:abstractNumId w:val="6"/>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C13"/>
    <w:rsid w:val="000150F6"/>
    <w:rsid w:val="00032163"/>
    <w:rsid w:val="00046A9A"/>
    <w:rsid w:val="00074171"/>
    <w:rsid w:val="000765C6"/>
    <w:rsid w:val="000A4208"/>
    <w:rsid w:val="000A4711"/>
    <w:rsid w:val="000C5FFE"/>
    <w:rsid w:val="000C7BFD"/>
    <w:rsid w:val="00113674"/>
    <w:rsid w:val="00122297"/>
    <w:rsid w:val="00127F3A"/>
    <w:rsid w:val="00146EB6"/>
    <w:rsid w:val="00176786"/>
    <w:rsid w:val="001A5096"/>
    <w:rsid w:val="001C302D"/>
    <w:rsid w:val="001D73FE"/>
    <w:rsid w:val="001F57CE"/>
    <w:rsid w:val="002236E9"/>
    <w:rsid w:val="0028029A"/>
    <w:rsid w:val="0028659C"/>
    <w:rsid w:val="002B6EBC"/>
    <w:rsid w:val="003121AF"/>
    <w:rsid w:val="00320D6A"/>
    <w:rsid w:val="00333CBF"/>
    <w:rsid w:val="003401B9"/>
    <w:rsid w:val="00365AF3"/>
    <w:rsid w:val="004343A7"/>
    <w:rsid w:val="00452023"/>
    <w:rsid w:val="0046764B"/>
    <w:rsid w:val="00485379"/>
    <w:rsid w:val="004B3E24"/>
    <w:rsid w:val="004D0894"/>
    <w:rsid w:val="004E4669"/>
    <w:rsid w:val="00534E3C"/>
    <w:rsid w:val="005A71E3"/>
    <w:rsid w:val="005E59E1"/>
    <w:rsid w:val="006074D5"/>
    <w:rsid w:val="00611C0E"/>
    <w:rsid w:val="0064621F"/>
    <w:rsid w:val="00662758"/>
    <w:rsid w:val="006D2E4D"/>
    <w:rsid w:val="006E1119"/>
    <w:rsid w:val="006E32A3"/>
    <w:rsid w:val="00703C75"/>
    <w:rsid w:val="00710C13"/>
    <w:rsid w:val="00725E02"/>
    <w:rsid w:val="007445EE"/>
    <w:rsid w:val="00750A9F"/>
    <w:rsid w:val="00764BED"/>
    <w:rsid w:val="007B3BFC"/>
    <w:rsid w:val="00802338"/>
    <w:rsid w:val="008A05BC"/>
    <w:rsid w:val="008F7857"/>
    <w:rsid w:val="009014D1"/>
    <w:rsid w:val="00903ADB"/>
    <w:rsid w:val="009208FB"/>
    <w:rsid w:val="00927C1A"/>
    <w:rsid w:val="00943412"/>
    <w:rsid w:val="00947DEF"/>
    <w:rsid w:val="00960767"/>
    <w:rsid w:val="00962DEB"/>
    <w:rsid w:val="0097782F"/>
    <w:rsid w:val="009C0E84"/>
    <w:rsid w:val="009C2FB3"/>
    <w:rsid w:val="009E50AC"/>
    <w:rsid w:val="00A87B7D"/>
    <w:rsid w:val="00A97ED0"/>
    <w:rsid w:val="00B00020"/>
    <w:rsid w:val="00B1332C"/>
    <w:rsid w:val="00B50E80"/>
    <w:rsid w:val="00B534E8"/>
    <w:rsid w:val="00B617A0"/>
    <w:rsid w:val="00B630C5"/>
    <w:rsid w:val="00B76ED3"/>
    <w:rsid w:val="00B81FBC"/>
    <w:rsid w:val="00BC214F"/>
    <w:rsid w:val="00BE1D2C"/>
    <w:rsid w:val="00C0487B"/>
    <w:rsid w:val="00C07A6E"/>
    <w:rsid w:val="00CB3ADC"/>
    <w:rsid w:val="00CD5E0B"/>
    <w:rsid w:val="00D13D94"/>
    <w:rsid w:val="00D22855"/>
    <w:rsid w:val="00D41695"/>
    <w:rsid w:val="00D432F3"/>
    <w:rsid w:val="00D44784"/>
    <w:rsid w:val="00D63107"/>
    <w:rsid w:val="00D708FA"/>
    <w:rsid w:val="00D9012C"/>
    <w:rsid w:val="00D917D2"/>
    <w:rsid w:val="00DA7D10"/>
    <w:rsid w:val="00DC2003"/>
    <w:rsid w:val="00E1704E"/>
    <w:rsid w:val="00E17BC9"/>
    <w:rsid w:val="00E27FEE"/>
    <w:rsid w:val="00E504C7"/>
    <w:rsid w:val="00E52025"/>
    <w:rsid w:val="00EE5699"/>
    <w:rsid w:val="00F10EAC"/>
    <w:rsid w:val="00F31F8B"/>
    <w:rsid w:val="00F40D3D"/>
    <w:rsid w:val="00F651B4"/>
    <w:rsid w:val="00F6587A"/>
    <w:rsid w:val="00F933FE"/>
    <w:rsid w:val="00FC285C"/>
    <w:rsid w:val="00FC60B9"/>
    <w:rsid w:val="00FC716E"/>
    <w:rsid w:val="00FC7C57"/>
    <w:rsid w:val="00FE60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695"/>
    <w:pPr>
      <w:ind w:left="720"/>
      <w:contextualSpacing/>
    </w:pPr>
  </w:style>
  <w:style w:type="paragraph" w:styleId="BalloonText">
    <w:name w:val="Balloon Text"/>
    <w:basedOn w:val="Normal"/>
    <w:link w:val="BalloonTextChar"/>
    <w:uiPriority w:val="99"/>
    <w:semiHidden/>
    <w:unhideWhenUsed/>
    <w:rsid w:val="00927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695"/>
    <w:pPr>
      <w:ind w:left="720"/>
      <w:contextualSpacing/>
    </w:pPr>
  </w:style>
  <w:style w:type="paragraph" w:styleId="BalloonText">
    <w:name w:val="Balloon Text"/>
    <w:basedOn w:val="Normal"/>
    <w:link w:val="BalloonTextChar"/>
    <w:uiPriority w:val="99"/>
    <w:semiHidden/>
    <w:unhideWhenUsed/>
    <w:rsid w:val="00927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Deny-VV</dc:creator>
  <cp:lastModifiedBy>Andrew Santoni Hutasoit</cp:lastModifiedBy>
  <cp:revision>6</cp:revision>
  <dcterms:created xsi:type="dcterms:W3CDTF">2017-02-06T08:24:00Z</dcterms:created>
  <dcterms:modified xsi:type="dcterms:W3CDTF">2017-03-29T05:15:00Z</dcterms:modified>
</cp:coreProperties>
</file>